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64146" w14:textId="32F8351C" w:rsidR="005936DE" w:rsidRPr="005936DE" w:rsidRDefault="005936DE" w:rsidP="005936DE">
      <w:pPr>
        <w:pStyle w:val="Heading2"/>
        <w:rPr>
          <w:sz w:val="28"/>
        </w:rPr>
      </w:pPr>
      <w:r w:rsidRPr="005936DE">
        <w:rPr>
          <w:sz w:val="28"/>
        </w:rPr>
        <w:t>Literature review</w:t>
      </w:r>
    </w:p>
    <w:p w14:paraId="14F46C0B" w14:textId="1DFB4798" w:rsidR="00995D04" w:rsidRPr="005936DE" w:rsidRDefault="00995D04" w:rsidP="005936DE">
      <w:pPr>
        <w:pStyle w:val="Heading3"/>
      </w:pPr>
      <w:commentRangeStart w:id="0"/>
      <w:r w:rsidRPr="005936DE">
        <w:t>Background</w:t>
      </w:r>
      <w:commentRangeEnd w:id="0"/>
      <w:r w:rsidR="00E02FE2" w:rsidRPr="005936DE">
        <w:rPr>
          <w:rStyle w:val="CommentReference"/>
          <w:sz w:val="24"/>
          <w:szCs w:val="24"/>
        </w:rPr>
        <w:commentReference w:id="0"/>
      </w:r>
    </w:p>
    <w:p w14:paraId="3B955EAC" w14:textId="6FDF8555" w:rsidR="001F4CA1" w:rsidRPr="00E02FE2" w:rsidRDefault="001F4CA1" w:rsidP="00E02FE2">
      <w:r w:rsidRPr="00E02FE2">
        <w:t xml:space="preserve">Given a brief to summarise </w:t>
      </w:r>
      <w:r w:rsidR="00D82CBD" w:rsidRPr="00E02FE2">
        <w:t xml:space="preserve">existing methods for estimating power to detect a difference in correlations between identical (monozygotic) and non-identical (dizygotic) twins, </w:t>
      </w:r>
      <w:r w:rsidRPr="00E02FE2">
        <w:t xml:space="preserve">with a view to comparing and perhaps improving upon this, this review sets out to develop the background knowledge to understand </w:t>
      </w:r>
      <w:r w:rsidR="00995D04" w:rsidRPr="00E02FE2">
        <w:t>the research</w:t>
      </w:r>
      <w:r w:rsidRPr="00E02FE2">
        <w:t xml:space="preserve"> question and the assumptions underpinning it.  </w:t>
      </w:r>
    </w:p>
    <w:p w14:paraId="6146D596" w14:textId="532E032F" w:rsidR="001F4CA1" w:rsidRPr="00E02FE2" w:rsidRDefault="00995D04" w:rsidP="00E02FE2">
      <w:r w:rsidRPr="00E02FE2">
        <w:t xml:space="preserve">To insert here: </w:t>
      </w:r>
      <w:r w:rsidR="001F4CA1" w:rsidRPr="00E02FE2">
        <w:t xml:space="preserve"> a brief background of genetics context giving rise to historical interest in correlation; </w:t>
      </w:r>
    </w:p>
    <w:p w14:paraId="4A8C40E2" w14:textId="2FBA585A" w:rsidR="001F4CA1" w:rsidRPr="008928B0" w:rsidRDefault="008928B0" w:rsidP="005936DE">
      <w:pPr>
        <w:pStyle w:val="Heading3"/>
      </w:pPr>
      <w:r>
        <w:t xml:space="preserve">Brief history of </w:t>
      </w:r>
      <w:r w:rsidR="001F4CA1" w:rsidRPr="008928B0">
        <w:t>correlation coefficients</w:t>
      </w:r>
      <w:r>
        <w:t xml:space="preserve"> and their usage</w:t>
      </w:r>
    </w:p>
    <w:p w14:paraId="4A9DDDA7" w14:textId="7DB3E609" w:rsidR="00565DF4" w:rsidRDefault="00565DF4" w:rsidP="00E02FE2">
      <w:r w:rsidRPr="00E02FE2">
        <w:t xml:space="preserve">Much has been written on the history of correlation: Florence Nightingale David provided a concise summary of history of correlation up to 1938, including formulas and notes on various approximations and methods for detecting difference, and a proof of the distribution of </w:t>
      </w:r>
      <m:oMath>
        <m:r>
          <w:rPr>
            <w:rFonts w:ascii="Cambria Math" w:hAnsi="Cambria Math"/>
          </w:rPr>
          <m:t>r</m:t>
        </m:r>
      </m:oMath>
      <w:r w:rsidRPr="00E02FE2">
        <w:t xml:space="preserve"> for any n and </w:t>
      </w:r>
      <m:oMath>
        <m:r>
          <w:rPr>
            <w:rFonts w:ascii="Cambria Math" w:hAnsi="Cambria Math"/>
          </w:rPr>
          <m:t>ρ</m:t>
        </m:r>
      </m:oMath>
      <w:r w:rsidRPr="00E02FE2">
        <w:t xml:space="preserve">; employed to produce statistical tables and a graphical visualisation of ‘chance of rejecting the hypothesis when true’ for different values of r and </w:t>
      </w:r>
      <m:oMath>
        <m:r>
          <w:rPr>
            <w:rFonts w:ascii="Cambria Math" w:hAnsi="Cambria Math"/>
          </w:rPr>
          <m:t>ρ</m:t>
        </m:r>
      </m:oMath>
      <w:r w:rsidRPr="00E02FE2">
        <w:t xml:space="preserve"> </w:t>
      </w:r>
      <w:r w:rsidRPr="00E02FE2">
        <w:fldChar w:fldCharType="begin"/>
      </w:r>
      <w:r w:rsidRPr="00E02FE2">
        <w:instrText xml:space="preserve"> ADDIN EN.CITE &lt;EndNote&gt;&lt;Cite&gt;&lt;Author&gt;David&lt;/Author&gt;&lt;Year&gt;1938&lt;/Year&gt;&lt;RecNum&gt;1311&lt;/RecNum&gt;&lt;DisplayText&gt;(1)&lt;/DisplayText&gt;&lt;record&gt;&lt;rec-number&gt;1311&lt;/rec-number&gt;&lt;foreign-keys&gt;&lt;key app="EN" db-id="r9ds0vxzfwfs9aes0wcp50pms9pxtez2tr5v" timestamp="1520338635"&gt;1311&lt;/key&gt;&lt;/foreign-keys&gt;&lt;ref-type name="Book"&gt;6&lt;/ref-type&gt;&lt;contributors&gt;&lt;authors&gt;&lt;author&gt;David, F.N.&lt;/author&gt;&lt;/authors&gt;&lt;/contributors&gt;&lt;titles&gt;&lt;title&gt;Tables of the ordinates and probability integral of the distribution of the correlation in small samples&lt;/title&gt;&lt;/titles&gt;&lt;dates&gt;&lt;year&gt;1938&lt;/year&gt;&lt;/dates&gt;&lt;pub-location&gt;London&lt;/pub-location&gt;&lt;publisher&gt;Biometrika&lt;/publisher&gt;&lt;urls&gt;&lt;related-urls&gt;&lt;url&gt;https://books.google.com.au/books?id=oCa2AAAAIAAJ&lt;/url&gt;&lt;/related-urls&gt;&lt;/urls&gt;&lt;/record&gt;&lt;/Cite&gt;&lt;/EndNote&gt;</w:instrText>
      </w:r>
      <w:r w:rsidRPr="00E02FE2">
        <w:fldChar w:fldCharType="separate"/>
      </w:r>
      <w:r w:rsidRPr="00E02FE2">
        <w:rPr>
          <w:noProof/>
        </w:rPr>
        <w:t>(1)</w:t>
      </w:r>
      <w:r w:rsidRPr="00E02FE2">
        <w:fldChar w:fldCharType="end"/>
      </w:r>
      <w:r w:rsidRPr="00E02FE2">
        <w:t xml:space="preserve">.  More recently, other reviews </w:t>
      </w:r>
      <w:r w:rsidRPr="00E02FE2">
        <w:fldChar w:fldCharType="begin">
          <w:fldData xml:space="preserve">PEVuZE5vdGU+PENpdGU+PEF1dGhvcj5IYXVrZTwvQXV0aG9yPjxZZWFyPjIwMTE8L1llYXI+PFJl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</w:fldData>
        </w:fldChar>
      </w:r>
      <w:r w:rsidRPr="00E02FE2">
        <w:instrText xml:space="preserve"> ADDIN EN.CITE </w:instrText>
      </w:r>
      <w:r w:rsidRPr="00E02FE2">
        <w:fldChar w:fldCharType="begin">
          <w:fldData xml:space="preserve">PEVuZE5vdGU+PENpdGU+PEF1dGhvcj5IYXVrZTwvQXV0aG9yPjxZZWFyPjIwMTE8L1llYXI+PFJl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</w:fldData>
        </w:fldChar>
      </w:r>
      <w:r w:rsidRPr="00E02FE2">
        <w:instrText xml:space="preserve"> ADDIN EN.CITE.DATA </w:instrText>
      </w:r>
      <w:r w:rsidRPr="00E02FE2">
        <w:fldChar w:fldCharType="end"/>
      </w:r>
      <w:r w:rsidRPr="00E02FE2">
        <w:fldChar w:fldCharType="separate"/>
      </w:r>
      <w:r w:rsidRPr="00E02FE2">
        <w:rPr>
          <w:noProof/>
        </w:rPr>
        <w:t>(2, 3)</w:t>
      </w:r>
      <w:r w:rsidRPr="00E02FE2">
        <w:fldChar w:fldCharType="end"/>
      </w:r>
      <w:r w:rsidRPr="00E02FE2">
        <w:t xml:space="preserve"> have described the different approaches available to estimate correlation in different contexts.  Th</w:t>
      </w:r>
      <w:r w:rsidR="00BD785E" w:rsidRPr="00E02FE2">
        <w:t>e</w:t>
      </w:r>
      <w:r w:rsidRPr="00E02FE2">
        <w:t xml:space="preserve"> following paragraphs provide a brief review with key formulae, setting the context for the usage of the term correlation in the current project.</w:t>
      </w:r>
    </w:p>
    <w:p w14:paraId="798CF1CF" w14:textId="518AF436" w:rsidR="00E02FE2" w:rsidRPr="005936DE" w:rsidRDefault="007F6F03" w:rsidP="005936DE">
      <w:pPr>
        <w:pStyle w:val="Heading4"/>
      </w:pPr>
      <w:r>
        <w:t>Pearson</w:t>
      </w:r>
      <w:r w:rsidR="00E02FE2" w:rsidRPr="005936DE">
        <w:t xml:space="preserve"> correlation coefficient (r)</w:t>
      </w:r>
    </w:p>
    <w:p w14:paraId="4D7DC90A" w14:textId="43F1971B" w:rsidR="00C543AA" w:rsidRPr="00E02FE2" w:rsidRDefault="00F62F86" w:rsidP="00E02FE2">
      <w:r w:rsidRPr="00E02FE2">
        <w:t xml:space="preserve">The </w:t>
      </w:r>
      <w:r w:rsidR="004B6B30" w:rsidRPr="00E02FE2">
        <w:t>(</w:t>
      </w:r>
      <w:r w:rsidR="001F4CA1" w:rsidRPr="00E02FE2">
        <w:t>Pearson</w:t>
      </w:r>
      <w:r w:rsidR="004B6B30" w:rsidRPr="00E02FE2">
        <w:t>)</w:t>
      </w:r>
      <w:r w:rsidR="001F4CA1" w:rsidRPr="00E02FE2">
        <w:t xml:space="preserve"> product-moment correlation coefficient</w:t>
      </w:r>
      <w:r w:rsidR="007869E9" w:rsidRPr="00E02FE2">
        <w:t xml:space="preserve"> </w:t>
      </w:r>
      <m:oMath>
        <m:r>
          <w:rPr>
            <w:rFonts w:ascii="Cambria Math" w:hAnsi="Cambria Math"/>
          </w:rPr>
          <m:t>r</m:t>
        </m:r>
      </m:oMath>
      <w:r w:rsidRPr="00E02FE2">
        <w:t xml:space="preserve"> is </w:t>
      </w:r>
      <w:r w:rsidR="00963010" w:rsidRPr="00E02FE2">
        <w:t>used to describe strength and direction of linear relationship between two normally distributed random variables</w:t>
      </w:r>
      <w:r w:rsidRPr="00E02FE2">
        <w:t>.  T</w:t>
      </w:r>
      <w:r w:rsidR="000B0C83" w:rsidRPr="00E02FE2">
        <w:t xml:space="preserve">he population </w:t>
      </w:r>
      <w:r w:rsidR="007869E9" w:rsidRPr="00E02FE2">
        <w:t xml:space="preserve">product-moment </w:t>
      </w:r>
      <w:r w:rsidR="000B0C83" w:rsidRPr="00E02FE2">
        <w:t>correlat</w:t>
      </w:r>
      <w:bookmarkStart w:id="1" w:name="_GoBack"/>
      <w:bookmarkEnd w:id="1"/>
      <w:r w:rsidR="000B0C83" w:rsidRPr="00E02FE2">
        <w:t xml:space="preserve">ion </w:t>
      </w:r>
      <m:oMath>
        <m:r>
          <w:rPr>
            <w:rFonts w:ascii="Cambria Math" w:hAnsi="Cambria Math"/>
          </w:rPr>
          <m:t>ρ</m:t>
        </m:r>
      </m:oMath>
      <w:r w:rsidR="000B0C83" w:rsidRPr="00E02FE2">
        <w:t xml:space="preserve"> is estimated </w:t>
      </w:r>
      <w:r w:rsidR="007869E9" w:rsidRPr="00E02FE2">
        <w:t xml:space="preserve">by </w:t>
      </w:r>
      <m:oMath>
        <m:r>
          <w:rPr>
            <w:rFonts w:ascii="Cambria Math" w:hAnsi="Cambria Math"/>
          </w:rPr>
          <m:t xml:space="preserve">r </m:t>
        </m:r>
      </m:oMath>
      <w:r w:rsidR="000B0C83" w:rsidRPr="00E02FE2">
        <w:t xml:space="preserve">as the covariance of x and y, divided by the sum of their standard deviations; however, this formula can be arranged in </w:t>
      </w:r>
      <w:proofErr w:type="gramStart"/>
      <w:r w:rsidR="000B0C83" w:rsidRPr="00E02FE2">
        <w:t>a number of</w:t>
      </w:r>
      <w:proofErr w:type="gramEnd"/>
      <w:r w:rsidR="000B0C83" w:rsidRPr="00E02FE2">
        <w:t xml:space="preserve"> ways (see appendix).</w:t>
      </w:r>
      <w:r w:rsidRPr="00E02FE2">
        <w:t xml:space="preserve">  The correlation coefficient </w:t>
      </w:r>
      <m:oMath>
        <m:r>
          <w:rPr>
            <w:rFonts w:ascii="Cambria Math" w:hAnsi="Cambria Math"/>
          </w:rPr>
          <m:t>r</m:t>
        </m:r>
      </m:oMath>
      <w:r w:rsidRPr="00E02FE2">
        <w:t xml:space="preserve"> is interpreted as the average observed change</w:t>
      </w:r>
      <w:r w:rsidR="00963010" w:rsidRPr="00E02FE2">
        <w:t xml:space="preserve"> in one variable</w:t>
      </w:r>
      <w:r w:rsidR="00BA045E" w:rsidRPr="00E02FE2">
        <w:t xml:space="preserve"> given a unit increase in the other, when both variables have been standardised </w:t>
      </w:r>
      <w:r w:rsidR="00C543AA" w:rsidRPr="00E02FE2">
        <w:t>with</w:t>
      </w:r>
      <w:r w:rsidR="00BA045E" w:rsidRPr="00E02FE2">
        <w:t xml:space="preserve"> mean</w:t>
      </w:r>
      <w:r w:rsidRPr="00E02FE2">
        <w:t xml:space="preserve">s </w:t>
      </w:r>
      <m:oMath>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00BA045E" w:rsidRPr="00E02FE2">
        <w:t xml:space="preserve"> </w:t>
      </w:r>
      <w:r w:rsidRPr="00E02FE2">
        <w:t>of (</w:t>
      </w:r>
      <w:r w:rsidR="00BA045E" w:rsidRPr="00E02FE2">
        <w:t>0</w:t>
      </w:r>
      <w:r w:rsidRPr="00E02FE2">
        <w:t>,0)</w:t>
      </w:r>
      <w:r w:rsidR="00BA045E" w:rsidRPr="00E02FE2">
        <w:t xml:space="preserve"> and standard deviation</w:t>
      </w:r>
      <w:r w:rsidRPr="00E02FE2">
        <w:t xml:space="preserve">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oMath>
      <w:r w:rsidR="00BA045E" w:rsidRPr="00E02FE2">
        <w:t xml:space="preserve"> </w:t>
      </w:r>
      <w:r w:rsidRPr="00E02FE2">
        <w:t>of (</w:t>
      </w:r>
      <w:r w:rsidR="00BA045E" w:rsidRPr="00E02FE2">
        <w:t>1</w:t>
      </w:r>
      <w:r w:rsidRPr="00E02FE2">
        <w:t>,1)</w:t>
      </w:r>
      <w:r w:rsidR="00776C85" w:rsidRPr="00E02FE2">
        <w:t xml:space="preserve">; the resulting </w:t>
      </w:r>
      <w:proofErr w:type="spellStart"/>
      <w:r w:rsidR="00776C85" w:rsidRPr="00E02FE2">
        <w:t>estimand</w:t>
      </w:r>
      <w:proofErr w:type="spellEnd"/>
      <w:r w:rsidR="00776C85" w:rsidRPr="00E02FE2">
        <w:t xml:space="preserve"> </w:t>
      </w:r>
      <m:oMath>
        <m:r>
          <w:rPr>
            <w:rFonts w:ascii="Cambria Math" w:hAnsi="Cambria Math"/>
          </w:rPr>
          <m:t>r</m:t>
        </m:r>
      </m:oMath>
      <w:r w:rsidR="00776C85" w:rsidRPr="00E02FE2">
        <w:t xml:space="preserve"> ranges from </w:t>
      </w:r>
      <m:oMath>
        <m:r>
          <w:rPr>
            <w:rFonts w:ascii="Cambria Math" w:hAnsi="Cambria Math"/>
          </w:rPr>
          <m:t>-1</m:t>
        </m:r>
      </m:oMath>
      <w:r w:rsidR="00776C85" w:rsidRPr="00E02FE2">
        <w:t xml:space="preserve"> (perfect negative linear relationship)</w:t>
      </w:r>
      <w:r w:rsidR="00E141B4" w:rsidRPr="00E02FE2">
        <w:t xml:space="preserve">, through 0 (no apparent association), </w:t>
      </w:r>
      <w:proofErr w:type="spellStart"/>
      <w:r w:rsidR="00E141B4" w:rsidRPr="00E02FE2">
        <w:t>to</w:t>
      </w:r>
      <w:proofErr w:type="spellEnd"/>
      <w:r w:rsidR="00E141B4" w:rsidRPr="00E02FE2">
        <w:t xml:space="preserve"> </w:t>
      </w:r>
      <m:oMath>
        <m:r>
          <w:rPr>
            <w:rFonts w:ascii="Cambria Math" w:hAnsi="Cambria Math"/>
          </w:rPr>
          <m:t>+1</m:t>
        </m:r>
      </m:oMath>
      <w:r w:rsidR="00776C85" w:rsidRPr="00E02FE2">
        <w:t xml:space="preserve"> (perfect positive linear relationship)</w:t>
      </w:r>
      <w:r w:rsidRPr="00E02FE2">
        <w:t xml:space="preserve">. </w:t>
      </w:r>
      <w:r w:rsidR="00C543AA" w:rsidRPr="00E02FE2">
        <w:t xml:space="preserve">The formulation below aims to transparently display </w:t>
      </w:r>
      <w:r w:rsidR="00E141B4" w:rsidRPr="00E02FE2">
        <w:t xml:space="preserve">the calculation of </w:t>
      </w:r>
      <m:oMath>
        <m:r>
          <w:rPr>
            <w:rFonts w:ascii="Cambria Math" w:hAnsi="Cambria Math"/>
          </w:rPr>
          <m:t>r</m:t>
        </m:r>
      </m:oMath>
      <w:r w:rsidR="00C543AA" w:rsidRPr="00E02FE2">
        <w:t>, using matrix multiplication in the final equation</w:t>
      </w:r>
    </w:p>
    <w:p w14:paraId="50E06FF1" w14:textId="058F6296" w:rsidR="00644B76" w:rsidRPr="00E02FE2" w:rsidRDefault="00455DB3" w:rsidP="00E02FE2">
      <m:oMathPara>
        <m:oMath>
          <m:acc>
            <m:accPr>
              <m:chr m:val="̅"/>
              <m:ctrlPr>
                <w:rPr>
                  <w:rFonts w:ascii="Cambria Math" w:hAnsi="Cambria Math"/>
                </w:rPr>
              </m:ctrlPr>
            </m:accPr>
            <m:e>
              <m:r>
                <w:rPr>
                  <w:rFonts w:ascii="Cambria Math" w:hAnsi="Cambria Math"/>
                </w:rPr>
                <m:t>y</m:t>
              </m:r>
            </m:e>
          </m:acc>
          <m:r>
            <m:rPr>
              <m:sty m:val="p"/>
              <m:aln/>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  and likewise for x</m:t>
              </m:r>
            </m:e>
          </m:nary>
          <m:r>
            <m:rPr>
              <m:sty m:val="p"/>
            </m:rPr>
            <w:rPr>
              <w:rFonts w:ascii="Cambria Math" w:hAnsi="Cambria Math"/>
            </w:rPr>
            <w:br/>
          </m:r>
        </m:oMath>
        <m:oMath>
          <m:sSub>
            <m:sSubPr>
              <m:ctrlPr>
                <w:rPr>
                  <w:rFonts w:ascii="Cambria Math" w:hAnsi="Cambria Math"/>
                </w:rPr>
              </m:ctrlPr>
            </m:sSubPr>
            <m:e>
              <m:r>
                <w:rPr>
                  <w:rFonts w:ascii="Cambria Math" w:hAnsi="Cambria Math"/>
                </w:rPr>
                <m:t>s</m:t>
              </m:r>
            </m:e>
            <m:sub>
              <m:r>
                <w:rPr>
                  <w:rFonts w:ascii="Cambria Math" w:hAnsi="Cambria Math"/>
                </w:rPr>
                <m:t>y</m:t>
              </m:r>
            </m:sub>
          </m:sSub>
          <m:r>
            <m:rPr>
              <m:sty m:val="p"/>
              <m:aln/>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e>
                      </m:d>
                    </m:e>
                    <m:sup>
                      <m:r>
                        <m:rPr>
                          <m:sty m:val="p"/>
                        </m:rPr>
                        <w:rPr>
                          <w:rFonts w:ascii="Cambria Math" w:hAnsi="Cambria Math"/>
                        </w:rPr>
                        <m:t>2</m:t>
                      </m:r>
                    </m:sup>
                  </m:sSup>
                </m:e>
              </m:nary>
            </m:e>
          </m:rad>
          <m:r>
            <m:rPr>
              <m:sty m:val="p"/>
            </m:rPr>
            <w:rPr>
              <w:rFonts w:ascii="Cambria Math" w:hAnsi="Cambria Math"/>
            </w:rPr>
            <m:t xml:space="preserve">  ,  and likewise for x</m:t>
          </m:r>
          <m:r>
            <m:rPr>
              <m:sty m:val="p"/>
            </m:rPr>
            <w:rPr>
              <w:rFonts w:ascii="Cambria Math" w:hAnsi="Cambria Math"/>
            </w:rPr>
            <w:br/>
          </m:r>
        </m:oMath>
        <m:oMath>
          <m:sSub>
            <m:sSubPr>
              <m:ctrlPr>
                <w:rPr>
                  <w:rFonts w:ascii="Cambria Math" w:hAnsi="Cambria Math"/>
                </w:rPr>
              </m:ctrlPr>
            </m:sSubPr>
            <m:e>
              <m:r>
                <w:rPr>
                  <w:rFonts w:ascii="Cambria Math" w:hAnsi="Cambria Math"/>
                </w:rPr>
                <m:t>r</m:t>
              </m:r>
            </m:e>
            <m:sub>
              <m:r>
                <w:rPr>
                  <w:rFonts w:ascii="Cambria Math" w:hAnsi="Cambria Math"/>
                </w:rPr>
                <m:t>y</m:t>
              </m:r>
              <m:r>
                <m:rPr>
                  <m:sty m:val="p"/>
                </m:rPr>
                <w:rPr>
                  <w:rFonts w:ascii="Cambria Math" w:hAnsi="Cambria Math"/>
                </w:rPr>
                <m:t>,</m:t>
              </m:r>
              <m:r>
                <w:rPr>
                  <w:rFonts w:ascii="Cambria Math" w:hAnsi="Cambria Math"/>
                </w:rPr>
                <m:t>x</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num>
                        <m:den>
                          <m:sSub>
                            <m:sSubPr>
                              <m:ctrlPr>
                                <w:rPr>
                                  <w:rFonts w:ascii="Cambria Math" w:hAnsi="Cambria Math"/>
                                </w:rPr>
                              </m:ctrlPr>
                            </m:sSubPr>
                            <m:e>
                              <m:r>
                                <w:rPr>
                                  <w:rFonts w:ascii="Cambria Math" w:hAnsi="Cambria Math"/>
                                </w:rPr>
                                <m:t>s</m:t>
                              </m:r>
                            </m:e>
                            <m:sub>
                              <m:r>
                                <w:rPr>
                                  <w:rFonts w:ascii="Cambria Math" w:hAnsi="Cambria Math"/>
                                </w:rPr>
                                <m:t>y</m:t>
                              </m:r>
                            </m:sub>
                          </m:sSub>
                        </m:den>
                      </m:f>
                    </m:e>
                  </m:d>
                </m:e>
                <m:sup>
                  <m:r>
                    <m:rPr>
                      <m:sty m:val="p"/>
                    </m:rPr>
                    <w:rPr>
                      <w:rFonts w:ascii="Cambria Math" w:hAnsi="Cambria Math"/>
                    </w:rPr>
                    <m:t>'</m:t>
                  </m:r>
                </m:sup>
              </m:sSup>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num>
                    <m:den>
                      <m:sSub>
                        <m:sSubPr>
                          <m:ctrlPr>
                            <w:rPr>
                              <w:rFonts w:ascii="Cambria Math" w:hAnsi="Cambria Math"/>
                            </w:rPr>
                          </m:ctrlPr>
                        </m:sSubPr>
                        <m:e>
                          <m:r>
                            <w:rPr>
                              <w:rFonts w:ascii="Cambria Math" w:hAnsi="Cambria Math"/>
                            </w:rPr>
                            <m:t>s</m:t>
                          </m:r>
                        </m:e>
                        <m:sub>
                          <m:r>
                            <w:rPr>
                              <w:rFonts w:ascii="Cambria Math" w:hAnsi="Cambria Math"/>
                            </w:rPr>
                            <m:t>x</m:t>
                          </m:r>
                        </m:sub>
                      </m:sSub>
                    </m:den>
                  </m:f>
                </m:e>
              </m:d>
            </m:num>
            <m:den>
              <m:r>
                <w:rPr>
                  <w:rFonts w:ascii="Cambria Math" w:hAnsi="Cambria Math"/>
                </w:rPr>
                <m:t>n</m:t>
              </m:r>
              <m:r>
                <m:rPr>
                  <m:sty m:val="p"/>
                </m:rPr>
                <w:rPr>
                  <w:rFonts w:ascii="Cambria Math" w:hAnsi="Cambria Math"/>
                </w:rPr>
                <m:t>-1</m:t>
              </m:r>
            </m:den>
          </m:f>
        </m:oMath>
      </m:oMathPara>
    </w:p>
    <w:p w14:paraId="416A3F53" w14:textId="77777777" w:rsidR="00F85F85" w:rsidRDefault="009C1B45" w:rsidP="00E02FE2">
      <w:r w:rsidRPr="00E02FE2">
        <w:t>As noted above, a bivariate normal distribution is assumed</w:t>
      </w:r>
      <w:r w:rsidR="00F62F86" w:rsidRPr="00E02FE2">
        <w:t xml:space="preserve">.  There are non-parametric approaches to estimating correlation, which draw upon the rank order transformation of the source data to estimate the degree of bivariate monotonicity.   </w:t>
      </w:r>
    </w:p>
    <w:p w14:paraId="0468A3F4" w14:textId="22A54ABD" w:rsidR="00F85F85" w:rsidRDefault="00F85F85" w:rsidP="005936DE">
      <w:pPr>
        <w:pStyle w:val="Heading4"/>
      </w:pPr>
      <w:r>
        <w:t>Spearman correlation coefficient (</w:t>
      </w:r>
      <m:oMath>
        <m:sSub>
          <m:sSubPr>
            <m:ctrlPr>
              <w:rPr>
                <w:rFonts w:ascii="Cambria Math" w:hAnsi="Cambria Math"/>
              </w:rPr>
            </m:ctrlPr>
          </m:sSubPr>
          <m:e>
            <m:r>
              <w:rPr>
                <w:rFonts w:ascii="Cambria Math" w:hAnsi="Cambria Math"/>
              </w:rPr>
              <m:t>r</m:t>
            </m:r>
          </m:e>
          <m:sub>
            <m:r>
              <w:rPr>
                <w:rFonts w:ascii="Cambria Math" w:hAnsi="Cambria Math"/>
              </w:rPr>
              <m:t>s</m:t>
            </m:r>
          </m:sub>
        </m:sSub>
      </m:oMath>
      <w:r>
        <w:t>)</w:t>
      </w:r>
    </w:p>
    <w:p w14:paraId="11C7134E" w14:textId="240C3C0E" w:rsidR="004F0604" w:rsidRPr="00E02FE2" w:rsidRDefault="00F62F86" w:rsidP="00E02FE2">
      <w:r w:rsidRPr="00E02FE2">
        <w:t>Spearman’s correlation coefficient is the equivalent of Pearson’s, but performed using the variables</w:t>
      </w:r>
      <w:r w:rsidR="00B44CD2" w:rsidRPr="00E02FE2">
        <w:t>’</w:t>
      </w:r>
      <w:r w:rsidRPr="00E02FE2">
        <w:t xml:space="preserve"> rank order</w:t>
      </w:r>
      <w:r w:rsidR="009A150D" w:rsidRPr="00E02FE2">
        <w:t xml:space="preserve"> </w:t>
      </w:r>
      <w:r w:rsidR="009A150D" w:rsidRPr="00E02FE2">
        <w:fldChar w:fldCharType="begin"/>
      </w:r>
      <w:r w:rsidR="009A150D" w:rsidRPr="00E02FE2">
        <w:instrText xml:space="preserve"> ADDIN EN.CITE &lt;EndNote&gt;&lt;Cite&gt;&lt;Author&gt;StataCorp&lt;/Author&gt;&lt;Year&gt;2013&lt;/Year&gt;&lt;RecNum&gt;861&lt;/RecNum&gt;&lt;DisplayText&gt;(4)&lt;/DisplayText&gt;&lt;record&gt;&lt;rec-number&gt;861&lt;/rec-number&gt;&lt;foreign-keys&gt;&lt;key app="EN" db-id="r9ds0vxzfwfs9aes0wcp50pms9pxtez2tr5v" timestamp="1463815132"&gt;861&lt;/key&gt;&lt;/foreign-keys&gt;&lt;ref-type name="Computer Program"&gt;9&lt;/ref-type&gt;&lt;contributors&gt;&lt;authors&gt;&lt;author&gt;StataCorp&lt;/author&gt;&lt;/authors&gt;&lt;/contributors&gt;&lt;titles&gt;&lt;title&gt;Stata: Release 13&lt;/title&gt;&lt;/titles&gt;&lt;dates&gt;&lt;year&gt;2013&lt;/year&gt;&lt;/dates&gt;&lt;pub-location&gt;College Station, TX&lt;/pub-location&gt;&lt;publisher&gt;StataCorp LP&lt;/publisher&gt;&lt;work-type&gt;Statistical Software&lt;/work-type&gt;&lt;urls&gt;&lt;/urls&gt;&lt;/record&gt;&lt;/Cite&gt;&lt;/EndNote&gt;</w:instrText>
      </w:r>
      <w:r w:rsidR="009A150D" w:rsidRPr="00E02FE2">
        <w:fldChar w:fldCharType="separate"/>
      </w:r>
      <w:r w:rsidR="009A150D" w:rsidRPr="00E02FE2">
        <w:rPr>
          <w:noProof/>
        </w:rPr>
        <w:t>(4)</w:t>
      </w:r>
      <w:r w:rsidR="009A150D" w:rsidRPr="00E02FE2">
        <w:fldChar w:fldCharType="end"/>
      </w:r>
      <w:r w:rsidRPr="00E02FE2">
        <w:t xml:space="preserve">; </w:t>
      </w:r>
    </w:p>
    <w:p w14:paraId="2C5127C5" w14:textId="3BD243C8" w:rsidR="004F0604" w:rsidRPr="00E02FE2" w:rsidRDefault="00455DB3" w:rsidP="00E02FE2">
      <m:oMathPara>
        <m:oMath>
          <m:sSub>
            <m:sSubPr>
              <m:ctrlPr>
                <w:rPr>
                  <w:rFonts w:ascii="Cambria Math" w:hAnsi="Cambria Math"/>
                </w:rPr>
              </m:ctrlPr>
            </m:sSubPr>
            <m:e>
              <m:r>
                <w:rPr>
                  <w:rFonts w:ascii="Cambria Math" w:hAnsi="Cambria Math"/>
                </w:rPr>
                <m:t>r</m:t>
              </m:r>
            </m:e>
            <m:sub>
              <m:r>
                <w:rPr>
                  <w:rFonts w:ascii="Cambria Math" w:hAnsi="Cambria Math"/>
                </w:rPr>
                <m:t>s</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rank(</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m:rPr>
                                  <m:sty m:val="p"/>
                                </m:rPr>
                                <w:rPr>
                                  <w:rFonts w:ascii="Cambria Math" w:hAnsi="Cambria Math"/>
                                </w:rPr>
                                <m:t>rank(</m:t>
                              </m:r>
                              <m:r>
                                <w:rPr>
                                  <w:rFonts w:ascii="Cambria Math" w:hAnsi="Cambria Math"/>
                                </w:rPr>
                                <m:t>y</m:t>
                              </m:r>
                              <m:r>
                                <m:rPr>
                                  <m:sty m:val="p"/>
                                </m:rPr>
                                <w:rPr>
                                  <w:rFonts w:ascii="Cambria Math" w:hAnsi="Cambria Math"/>
                                </w:rPr>
                                <m:t>)</m:t>
                              </m:r>
                            </m:e>
                          </m:acc>
                        </m:num>
                        <m:den>
                          <m:sSub>
                            <m:sSubPr>
                              <m:ctrlPr>
                                <w:rPr>
                                  <w:rFonts w:ascii="Cambria Math" w:hAnsi="Cambria Math"/>
                                </w:rPr>
                              </m:ctrlPr>
                            </m:sSubPr>
                            <m:e>
                              <m:r>
                                <w:rPr>
                                  <w:rFonts w:ascii="Cambria Math" w:hAnsi="Cambria Math"/>
                                </w:rPr>
                                <m:t>s</m:t>
                              </m:r>
                            </m:e>
                            <m:sub>
                              <m:r>
                                <m:rPr>
                                  <m:sty m:val="p"/>
                                </m:rPr>
                                <w:rPr>
                                  <w:rFonts w:ascii="Cambria Math" w:hAnsi="Cambria Math"/>
                                </w:rPr>
                                <m:t>rank(</m:t>
                              </m:r>
                              <m:r>
                                <w:rPr>
                                  <w:rFonts w:ascii="Cambria Math" w:hAnsi="Cambria Math"/>
                                </w:rPr>
                                <m:t>y</m:t>
                              </m:r>
                              <m:r>
                                <m:rPr>
                                  <m:sty m:val="p"/>
                                </m:rPr>
                                <w:rPr>
                                  <w:rFonts w:ascii="Cambria Math" w:hAnsi="Cambria Math"/>
                                </w:rPr>
                                <m:t>)</m:t>
                              </m:r>
                            </m:sub>
                          </m:sSub>
                        </m:den>
                      </m:f>
                    </m:e>
                  </m:d>
                </m:e>
                <m:sup>
                  <m:r>
                    <m:rPr>
                      <m:sty m:val="p"/>
                    </m:rPr>
                    <w:rPr>
                      <w:rFonts w:ascii="Cambria Math" w:hAnsi="Cambria Math"/>
                    </w:rPr>
                    <m:t>'</m:t>
                  </m:r>
                </m:sup>
              </m:sSup>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rank(</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m:rPr>
                              <m:sty m:val="p"/>
                            </m:rPr>
                            <w:rPr>
                              <w:rFonts w:ascii="Cambria Math" w:hAnsi="Cambria Math"/>
                            </w:rPr>
                            <m:t>rank(</m:t>
                          </m:r>
                          <m:r>
                            <w:rPr>
                              <w:rFonts w:ascii="Cambria Math" w:hAnsi="Cambria Math"/>
                            </w:rPr>
                            <m:t>x</m:t>
                          </m:r>
                          <m:r>
                            <m:rPr>
                              <m:sty m:val="p"/>
                            </m:rPr>
                            <w:rPr>
                              <w:rFonts w:ascii="Cambria Math" w:hAnsi="Cambria Math"/>
                            </w:rPr>
                            <m:t>)</m:t>
                          </m:r>
                        </m:e>
                      </m:acc>
                    </m:num>
                    <m:den>
                      <m:sSub>
                        <m:sSubPr>
                          <m:ctrlPr>
                            <w:rPr>
                              <w:rFonts w:ascii="Cambria Math" w:hAnsi="Cambria Math"/>
                            </w:rPr>
                          </m:ctrlPr>
                        </m:sSubPr>
                        <m:e>
                          <m:r>
                            <w:rPr>
                              <w:rFonts w:ascii="Cambria Math" w:hAnsi="Cambria Math"/>
                            </w:rPr>
                            <m:t>s</m:t>
                          </m:r>
                        </m:e>
                        <m:sub>
                          <m:r>
                            <m:rPr>
                              <m:sty m:val="p"/>
                            </m:rPr>
                            <w:rPr>
                              <w:rFonts w:ascii="Cambria Math" w:hAnsi="Cambria Math"/>
                            </w:rPr>
                            <m:t>rank(</m:t>
                          </m:r>
                          <m:r>
                            <w:rPr>
                              <w:rFonts w:ascii="Cambria Math" w:hAnsi="Cambria Math"/>
                            </w:rPr>
                            <m:t>x</m:t>
                          </m:r>
                          <m:r>
                            <m:rPr>
                              <m:sty m:val="p"/>
                            </m:rPr>
                            <w:rPr>
                              <w:rFonts w:ascii="Cambria Math" w:hAnsi="Cambria Math"/>
                            </w:rPr>
                            <m:t>)</m:t>
                          </m:r>
                        </m:sub>
                      </m:sSub>
                    </m:den>
                  </m:f>
                </m:e>
              </m:d>
            </m:num>
            <m:den>
              <m:r>
                <w:rPr>
                  <w:rFonts w:ascii="Cambria Math" w:hAnsi="Cambria Math"/>
                </w:rPr>
                <m:t>n</m:t>
              </m:r>
              <m:r>
                <m:rPr>
                  <m:sty m:val="p"/>
                </m:rPr>
                <w:rPr>
                  <w:rFonts w:ascii="Cambria Math" w:hAnsi="Cambria Math"/>
                </w:rPr>
                <m:t>-1</m:t>
              </m:r>
            </m:den>
          </m:f>
        </m:oMath>
      </m:oMathPara>
    </w:p>
    <w:p w14:paraId="6A71994E" w14:textId="4CCDD3B5" w:rsidR="00F85F85" w:rsidRDefault="00B13CEA" w:rsidP="005936DE">
      <w:pPr>
        <w:pStyle w:val="Heading4"/>
      </w:pPr>
      <w:r>
        <w:t xml:space="preserve">Kendall’s tau </w:t>
      </w:r>
      <w:r w:rsidR="00F85F85">
        <w:t>(</w:t>
      </w:r>
      <m:oMath>
        <m:r>
          <w:rPr>
            <w:rFonts w:ascii="Cambria Math" w:hAnsi="Cambria Math"/>
          </w:rPr>
          <m:t>τ</m:t>
        </m:r>
      </m:oMath>
      <w:r w:rsidR="00F85F85">
        <w:t>)</w:t>
      </w:r>
    </w:p>
    <w:p w14:paraId="6928949C" w14:textId="6B1CE67B" w:rsidR="009C1B45" w:rsidRDefault="00F62F86" w:rsidP="00E02FE2">
      <w:r w:rsidRPr="00E02FE2">
        <w:t xml:space="preserve">Kendall’s </w:t>
      </w:r>
      <m:oMath>
        <m:r>
          <w:rPr>
            <w:rFonts w:ascii="Cambria Math" w:hAnsi="Cambria Math"/>
          </w:rPr>
          <m:t>τ</m:t>
        </m:r>
      </m:oMath>
      <w:r w:rsidRPr="00E02FE2">
        <w:t xml:space="preserve"> (tau) </w:t>
      </w:r>
      <w:r w:rsidR="000304C3" w:rsidRPr="00E02FE2">
        <w:t>is another non-parametric approach</w:t>
      </w:r>
      <w:r w:rsidR="009A150D" w:rsidRPr="00E02FE2">
        <w:t xml:space="preserve">, providing </w:t>
      </w:r>
      <w:r w:rsidR="000304C3" w:rsidRPr="00E02FE2">
        <w:t xml:space="preserve">a summary measure of correlation based on </w:t>
      </w:r>
      <w:r w:rsidR="00BD785E" w:rsidRPr="00E02FE2">
        <w:t xml:space="preserve">concordance </w:t>
      </w:r>
      <w:r w:rsidR="000304C3" w:rsidRPr="00E02FE2">
        <w:t>of trend across the sample</w:t>
      </w:r>
      <w:r w:rsidR="009A150D" w:rsidRPr="00E02FE2">
        <w:t xml:space="preserve"> </w:t>
      </w:r>
      <w:r w:rsidR="009A150D" w:rsidRPr="00E02FE2">
        <w:fldChar w:fldCharType="begin"/>
      </w:r>
      <w:r w:rsidR="009A150D" w:rsidRPr="00E02FE2">
        <w:instrText xml:space="preserve"> ADDIN EN.CITE &lt;EndNote&gt;&lt;Cite&gt;&lt;Author&gt;StataCorp&lt;/Author&gt;&lt;Year&gt;2013&lt;/Year&gt;&lt;RecNum&gt;861&lt;/RecNum&gt;&lt;DisplayText&gt;(4)&lt;/DisplayText&gt;&lt;record&gt;&lt;rec-number&gt;861&lt;/rec-number&gt;&lt;foreign-keys&gt;&lt;key app="EN" db-id="r9ds0vxzfwfs9aes0wcp50pms9pxtez2tr5v" timestamp="1463815132"&gt;861&lt;/key&gt;&lt;/foreign-keys&gt;&lt;ref-type name="Computer Program"&gt;9&lt;/ref-type&gt;&lt;contributors&gt;&lt;authors&gt;&lt;author&gt;StataCorp&lt;/author&gt;&lt;/authors&gt;&lt;/contributors&gt;&lt;titles&gt;&lt;title&gt;Stata: Release 13&lt;/title&gt;&lt;/titles&gt;&lt;dates&gt;&lt;year&gt;2013&lt;/year&gt;&lt;/dates&gt;&lt;pub-location&gt;College Station, TX&lt;/pub-location&gt;&lt;publisher&gt;StataCorp LP&lt;/publisher&gt;&lt;work-type&gt;Statistical Software&lt;/work-type&gt;&lt;urls&gt;&lt;/urls&gt;&lt;/record&gt;&lt;/Cite&gt;&lt;/EndNote&gt;</w:instrText>
      </w:r>
      <w:r w:rsidR="009A150D" w:rsidRPr="00E02FE2">
        <w:fldChar w:fldCharType="separate"/>
      </w:r>
      <w:r w:rsidR="009A150D" w:rsidRPr="00E02FE2">
        <w:rPr>
          <w:noProof/>
        </w:rPr>
        <w:t>(4)</w:t>
      </w:r>
      <w:r w:rsidR="009A150D" w:rsidRPr="00E02FE2">
        <w:fldChar w:fldCharType="end"/>
      </w:r>
      <w:r w:rsidR="000304C3" w:rsidRPr="00E02FE2">
        <w:t xml:space="preserve">. Pairs are concordant if the product of consecutive rank pair differences is </w:t>
      </w:r>
      <m:oMath>
        <m:r>
          <w:rPr>
            <w:rFonts w:ascii="Cambria Math" w:hAnsi="Cambria Math"/>
          </w:rPr>
          <m:t>&gt; 0</m:t>
        </m:r>
      </m:oMath>
      <w:r w:rsidR="000304C3" w:rsidRPr="00E02FE2">
        <w:t xml:space="preserve">, and discordant if this product is </w:t>
      </w:r>
      <m:oMath>
        <m:r>
          <w:rPr>
            <w:rFonts w:ascii="Cambria Math" w:hAnsi="Cambria Math"/>
          </w:rPr>
          <m:t>&lt; 0</m:t>
        </m:r>
      </m:oMath>
      <w:r w:rsidR="000304C3" w:rsidRPr="00E02FE2">
        <w:t>.  The number of concordant (</w:t>
      </w:r>
      <m:oMath>
        <m:r>
          <w:rPr>
            <w:rFonts w:ascii="Cambria Math" w:hAnsi="Cambria Math"/>
          </w:rPr>
          <m:t>C</m:t>
        </m:r>
      </m:oMath>
      <w:r w:rsidR="000304C3" w:rsidRPr="00E02FE2">
        <w:t>) and discordant (</w:t>
      </w:r>
      <m:oMath>
        <m:r>
          <w:rPr>
            <w:rFonts w:ascii="Cambria Math" w:hAnsi="Cambria Math"/>
          </w:rPr>
          <m:t>D</m:t>
        </m:r>
      </m:oMath>
      <w:r w:rsidR="000304C3" w:rsidRPr="00E02FE2">
        <w:t>) pairs are tallied, and the difference</w:t>
      </w:r>
      <w:r w:rsidR="009A150D" w:rsidRPr="00E02FE2">
        <w:t xml:space="preserve"> (</w:t>
      </w:r>
      <m:oMath>
        <m:r>
          <w:rPr>
            <w:rFonts w:ascii="Cambria Math" w:hAnsi="Cambria Math"/>
          </w:rPr>
          <m:t>C – D</m:t>
        </m:r>
      </m:oMath>
      <w:r w:rsidR="009A150D" w:rsidRPr="00E02FE2">
        <w:t>)</w:t>
      </w:r>
      <w:r w:rsidR="000304C3" w:rsidRPr="00E02FE2">
        <w:t xml:space="preserve"> is the score </w:t>
      </w:r>
      <m:oMath>
        <m:r>
          <w:rPr>
            <w:rFonts w:ascii="Cambria Math" w:hAnsi="Cambria Math"/>
          </w:rPr>
          <m:t>S</m:t>
        </m:r>
      </m:oMath>
      <w:r w:rsidR="000304C3" w:rsidRPr="00E02FE2">
        <w:t xml:space="preserve">.   Kendall's </w:t>
      </w:r>
      <m:oMath>
        <m:sSub>
          <m:sSubPr>
            <m:ctrlPr>
              <w:rPr>
                <w:rFonts w:ascii="Cambria Math" w:hAnsi="Cambria Math"/>
                <w:i/>
              </w:rPr>
            </m:ctrlPr>
          </m:sSubPr>
          <m:e>
            <m:r>
              <w:rPr>
                <w:rFonts w:ascii="Cambria Math" w:hAnsi="Cambria Math"/>
              </w:rPr>
              <m:t>τ</m:t>
            </m:r>
          </m:e>
          <m:sub>
            <m:r>
              <w:rPr>
                <w:rFonts w:ascii="Cambria Math" w:hAnsi="Cambria Math"/>
              </w:rPr>
              <m:t>a</m:t>
            </m:r>
          </m:sub>
        </m:sSub>
      </m:oMath>
      <w:r w:rsidR="009A150D" w:rsidRPr="00E02FE2">
        <w:t xml:space="preserve"> </w:t>
      </w:r>
      <w:r w:rsidR="000304C3" w:rsidRPr="00E02FE2">
        <w:t xml:space="preserve">is calculated as </w:t>
      </w:r>
      <m:oMath>
        <m:r>
          <w:rPr>
            <w:rFonts w:ascii="Cambria Math" w:hAnsi="Cambria Math"/>
          </w:rPr>
          <m:t>S / N</m:t>
        </m:r>
      </m:oMath>
      <w:r w:rsidR="000304C3" w:rsidRPr="00E02FE2">
        <w:t xml:space="preserve">, where </w:t>
      </w:r>
      <m:oMath>
        <m:r>
          <w:rPr>
            <w:rFonts w:ascii="Cambria Math" w:hAnsi="Cambria Math"/>
          </w:rPr>
          <m:t>N</m:t>
        </m:r>
      </m:oMath>
      <w:r w:rsidR="000304C3" w:rsidRPr="00E02FE2">
        <w:t xml:space="preserve"> is the total number of pairs calculated as </w:t>
      </w:r>
      <m:oMath>
        <m:r>
          <w:rPr>
            <w:rFonts w:ascii="Cambria Math" w:hAnsi="Cambria Math"/>
          </w:rPr>
          <m:t>n(n-1)/2</m:t>
        </m:r>
      </m:oMath>
      <w:r w:rsidR="000304C3" w:rsidRPr="00E02FE2">
        <w:t xml:space="preserve">.  Kendall's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rsidR="000304C3" w:rsidRPr="00E02FE2">
        <w:t xml:space="preserve"> includes further adjustment to account for ties in pairs of x and y variables</w:t>
      </w:r>
      <w:r w:rsidR="00BD785E" w:rsidRPr="00E02FE2">
        <w:t xml:space="preserve"> </w:t>
      </w:r>
      <w:r w:rsidRPr="00E02FE2">
        <w:t xml:space="preserve">on the rank data to consider neighbouring pair </w:t>
      </w:r>
      <w:r w:rsidR="00BD785E" w:rsidRPr="00E02FE2">
        <w:t>concordance</w:t>
      </w:r>
      <w:r w:rsidRPr="00E02FE2">
        <w:t xml:space="preserve"> </w:t>
      </w:r>
      <w:proofErr w:type="gramStart"/>
      <w:r w:rsidRPr="00E02FE2">
        <w:t>with regard to</w:t>
      </w:r>
      <w:proofErr w:type="gramEnd"/>
      <w:r w:rsidRPr="00E02FE2">
        <w:t xml:space="preserve"> sign, and its three variations approach the question of tied rank in different ways</w:t>
      </w:r>
      <w:r w:rsidR="003421AA" w:rsidRPr="00E02FE2">
        <w:t xml:space="preserve"> (see appendix).</w:t>
      </w:r>
    </w:p>
    <w:p w14:paraId="4EC2F432" w14:textId="1F26A1FC" w:rsidR="00E84B2D" w:rsidRPr="00E02FE2" w:rsidRDefault="00E84B2D" w:rsidP="005936DE">
      <w:pPr>
        <w:pStyle w:val="Heading4"/>
      </w:pPr>
      <w:r>
        <w:t>Intra-class correlation coefficient (ICC)</w:t>
      </w:r>
    </w:p>
    <w:p w14:paraId="43B978F2" w14:textId="48111374" w:rsidR="009C1B45" w:rsidRPr="00E02FE2" w:rsidRDefault="003421AA" w:rsidP="00E02FE2">
      <w:r w:rsidRPr="00E02FE2">
        <w:t>I</w:t>
      </w:r>
      <w:r w:rsidR="009C1B45" w:rsidRPr="00E02FE2">
        <w:t>n the context of paired data (such as twin sibling pairs), the calculation of an intra-class correlation coefficient (ICC) is likely preferable</w:t>
      </w:r>
      <w:r w:rsidR="009A150D" w:rsidRPr="00E02FE2">
        <w:t xml:space="preserve"> </w:t>
      </w:r>
      <w:r w:rsidR="009A150D" w:rsidRPr="00E02FE2">
        <w:fldChar w:fldCharType="begin">
          <w:fldData xml:space="preserve">PEVuZE5vdGU+PENpdGU+PEF1dGhvcj5GaXNoZXI8L0F1dGhvcj48WWVhcj4xOTkwPC9ZZWFyPjxS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</w:fldData>
        </w:fldChar>
      </w:r>
      <w:r w:rsidR="009A150D" w:rsidRPr="00E02FE2">
        <w:instrText xml:space="preserve"> ADDIN EN.CITE </w:instrText>
      </w:r>
      <w:r w:rsidR="009A150D" w:rsidRPr="00E02FE2">
        <w:fldChar w:fldCharType="begin">
          <w:fldData xml:space="preserve">PEVuZE5vdGU+PENpdGU+PEF1dGhvcj5GaXNoZXI8L0F1dGhvcj48WWVhcj4xOTkwPC9ZZWFyPjxS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</w:fldData>
        </w:fldChar>
      </w:r>
      <w:r w:rsidR="009A150D" w:rsidRPr="00E02FE2">
        <w:instrText xml:space="preserve"> ADDIN EN.CITE.DATA </w:instrText>
      </w:r>
      <w:r w:rsidR="009A150D" w:rsidRPr="00E02FE2">
        <w:fldChar w:fldCharType="end"/>
      </w:r>
      <w:r w:rsidR="009A150D" w:rsidRPr="00E02FE2">
        <w:fldChar w:fldCharType="separate"/>
      </w:r>
      <w:r w:rsidR="009A150D" w:rsidRPr="00E02FE2">
        <w:rPr>
          <w:noProof/>
        </w:rPr>
        <w:t>(5-8)</w:t>
      </w:r>
      <w:r w:rsidR="009A150D" w:rsidRPr="00E02FE2">
        <w:fldChar w:fldCharType="end"/>
      </w:r>
      <w:r w:rsidR="009C1B45" w:rsidRPr="00E02FE2">
        <w:t xml:space="preserve">. </w:t>
      </w:r>
      <w:r w:rsidRPr="00E02FE2">
        <w:t xml:space="preserve"> These may be estimated using linear mixed-effects modelling allowing for random effect at the within pair cluster level.</w:t>
      </w:r>
      <w:r w:rsidR="009C1B45" w:rsidRPr="00E02FE2">
        <w:t xml:space="preserve"> There are different kinds of ICCs which may be calculated, depending on the modelling purpose</w:t>
      </w:r>
      <w:r w:rsidRPr="00E02FE2">
        <w:t>: these may reflect consistency or absolute agreement.  I</w:t>
      </w:r>
      <w:r w:rsidR="009C1B45" w:rsidRPr="00E02FE2">
        <w:t>n the</w:t>
      </w:r>
      <w:r w:rsidR="00F62F86" w:rsidRPr="00E02FE2">
        <w:t xml:space="preserve"> classic</w:t>
      </w:r>
      <w:r w:rsidR="009C1B45" w:rsidRPr="00E02FE2">
        <w:t xml:space="preserve"> twin study context, the ICC </w:t>
      </w:r>
      <w:r w:rsidRPr="00E02FE2">
        <w:t xml:space="preserve">used measures consistency of similarity across </w:t>
      </w:r>
      <w:r w:rsidRPr="00E02FE2">
        <w:lastRenderedPageBreak/>
        <w:t xml:space="preserve">twin pairs and </w:t>
      </w:r>
      <w:r w:rsidR="009C1B45" w:rsidRPr="00E02FE2">
        <w:t xml:space="preserve">resolves to the ratio of additive variance to </w:t>
      </w:r>
      <w:r w:rsidR="00F62F86" w:rsidRPr="00E02FE2">
        <w:t>total variance (additive plus residual variances)</w:t>
      </w:r>
      <w:r w:rsidRPr="00E02FE2">
        <w:t>:</w:t>
      </w:r>
    </w:p>
    <w:p w14:paraId="41918237" w14:textId="0FF4C02A" w:rsidR="003421AA" w:rsidRPr="00E02FE2" w:rsidRDefault="00455DB3" w:rsidP="00E02FE2">
      <m:oMathPara>
        <m:oMath>
          <m:sSub>
            <m:sSubPr>
              <m:ctrlPr>
                <w:rPr>
                  <w:rFonts w:ascii="Cambria Math" w:hAnsi="Cambria Math"/>
                </w:rPr>
              </m:ctrlPr>
            </m:sSubPr>
            <m:e>
              <m:r>
                <m:rPr>
                  <m:sty m:val="p"/>
                </m:rPr>
                <w:rPr>
                  <w:rFonts w:ascii="Cambria Math" w:hAnsi="Cambria Math"/>
                </w:rPr>
                <m:t>ICC</m:t>
              </m:r>
            </m:e>
            <m:sub>
              <m:r>
                <w:rPr>
                  <w:rFonts w:ascii="Cambria Math" w:hAnsi="Cambria Math"/>
                </w:rPr>
                <m:t>y</m:t>
              </m:r>
              <m:r>
                <m:rPr>
                  <m:sty m:val="p"/>
                </m:rPr>
                <w:rPr>
                  <w:rFonts w:ascii="Cambria Math" w:hAnsi="Cambria Math"/>
                </w:rPr>
                <m:t>,</m:t>
              </m:r>
              <m:r>
                <w:rPr>
                  <w:rFonts w:ascii="Cambria Math" w:hAnsi="Cambria Math"/>
                </w:rPr>
                <m:t>x</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A</m:t>
                  </m:r>
                </m:sub>
              </m:sSub>
            </m:num>
            <m:den>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A</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E</m:t>
                  </m:r>
                </m:sub>
              </m:sSub>
            </m:den>
          </m:f>
        </m:oMath>
      </m:oMathPara>
    </w:p>
    <w:p w14:paraId="33E67222" w14:textId="5BCE260A" w:rsidR="00D7138F" w:rsidRDefault="00D7138F" w:rsidP="00E02FE2">
      <w:r>
        <w:t>This formula e</w:t>
      </w:r>
      <w:r w:rsidR="00602328">
        <w:t>xpresses the proportion of variance attributable to between pair differences, and as such unlike the previously detailed correlation coefficient formulations (Pearson, Spearman, and Kendall’s) which have range (</w:t>
      </w:r>
      <m:oMath>
        <m:r>
          <w:rPr>
            <w:rFonts w:ascii="Cambria Math" w:hAnsi="Cambria Math"/>
          </w:rPr>
          <m:t>-1,1</m:t>
        </m:r>
      </m:oMath>
      <w:r w:rsidR="00602328">
        <w:t>), the ICC has range from 0 to 1.</w:t>
      </w:r>
    </w:p>
    <w:p w14:paraId="7FC0B234" w14:textId="18EC14CB" w:rsidR="00870A63" w:rsidRPr="00E02FE2" w:rsidRDefault="00777A68" w:rsidP="00E02FE2">
      <w:r w:rsidRPr="00E02FE2">
        <w:t xml:space="preserve">This consideration of genetic variance partitioned to sources (e.g. additive, common and environmental) is known as </w:t>
      </w:r>
      <w:r w:rsidR="001F4CA1" w:rsidRPr="00E02FE2">
        <w:t>variance component modelling</w:t>
      </w:r>
      <w:r w:rsidR="00B425F9" w:rsidRPr="00E02FE2">
        <w:t xml:space="preserve">.  This is what is undertaken through the classical twin study design, in which the ICC is understood as an estimate of heritability </w:t>
      </w:r>
      <m:oMath>
        <m:r>
          <w:rPr>
            <w:rFonts w:ascii="Cambria Math" w:hAnsi="Cambria Math"/>
          </w:rPr>
          <m:t>h</m:t>
        </m:r>
      </m:oMath>
      <w:r w:rsidR="00B425F9" w:rsidRPr="00E02FE2">
        <w:t>;</w:t>
      </w:r>
      <w:r w:rsidR="00963010" w:rsidRPr="00E02FE2">
        <w:t xml:space="preserve"> the </w:t>
      </w:r>
      <w:r w:rsidR="00666D5F" w:rsidRPr="00E02FE2">
        <w:t>smaller</w:t>
      </w:r>
      <w:r w:rsidR="00963010" w:rsidRPr="00E02FE2">
        <w:t xml:space="preserve"> the </w:t>
      </w:r>
      <w:r w:rsidR="00B425F9" w:rsidRPr="00E02FE2">
        <w:t>residual</w:t>
      </w:r>
      <w:r w:rsidR="00666D5F" w:rsidRPr="00E02FE2">
        <w:t xml:space="preserve"> (common)</w:t>
      </w:r>
      <w:r w:rsidR="00B425F9" w:rsidRPr="00E02FE2">
        <w:t xml:space="preserve"> variance</w:t>
      </w:r>
      <w:r w:rsidR="00963010" w:rsidRPr="00E02FE2">
        <w:t xml:space="preserve">, the </w:t>
      </w:r>
      <w:r w:rsidR="00666D5F" w:rsidRPr="00E02FE2">
        <w:t>weaker</w:t>
      </w:r>
      <w:r w:rsidR="00963010" w:rsidRPr="00E02FE2">
        <w:t xml:space="preserve"> the role of environment and the </w:t>
      </w:r>
      <w:r w:rsidR="00666D5F" w:rsidRPr="00E02FE2">
        <w:t>greater</w:t>
      </w:r>
      <w:r w:rsidR="00963010" w:rsidRPr="00E02FE2">
        <w:t xml:space="preserve"> the expected role of </w:t>
      </w:r>
      <w:r w:rsidR="00666D5F" w:rsidRPr="00E02FE2">
        <w:t xml:space="preserve">the </w:t>
      </w:r>
      <w:r w:rsidR="00963010" w:rsidRPr="00E02FE2">
        <w:t xml:space="preserve">genetic additive contribution.  </w:t>
      </w:r>
      <w:r w:rsidR="00B425F9" w:rsidRPr="00E02FE2">
        <w:t>Further, heritability is also t</w:t>
      </w:r>
      <w:r w:rsidR="00963010" w:rsidRPr="00E02FE2">
        <w:t xml:space="preserve">heoretically </w:t>
      </w:r>
      <w:r w:rsidR="00B425F9" w:rsidRPr="00E02FE2">
        <w:t>estimated as</w:t>
      </w:r>
      <w:r w:rsidR="00963010" w:rsidRPr="00E02FE2">
        <w:t xml:space="preserve"> twice the difference in the within pair ICCs for </w:t>
      </w:r>
      <w:r w:rsidR="0025098F" w:rsidRPr="00E02FE2">
        <w:t xml:space="preserve">identical (monozygotic, or </w:t>
      </w:r>
      <w:r w:rsidR="00963010" w:rsidRPr="00E02FE2">
        <w:t>MZ</w:t>
      </w:r>
      <w:r w:rsidR="0025098F" w:rsidRPr="00E02FE2">
        <w:t>)</w:t>
      </w:r>
      <w:r w:rsidR="00963010" w:rsidRPr="00E02FE2">
        <w:t xml:space="preserve"> and</w:t>
      </w:r>
      <w:r w:rsidR="0025098F" w:rsidRPr="00E02FE2">
        <w:t xml:space="preserve"> non-identical (fraternal, dizygotic or</w:t>
      </w:r>
      <w:r w:rsidR="00963010" w:rsidRPr="00E02FE2">
        <w:t xml:space="preserve"> DZ</w:t>
      </w:r>
      <w:r w:rsidR="0025098F" w:rsidRPr="00E02FE2">
        <w:t>)</w:t>
      </w:r>
      <w:r w:rsidR="00963010" w:rsidRPr="00E02FE2">
        <w:t xml:space="preserve"> twins</w:t>
      </w:r>
      <w:r w:rsidR="00666D5F" w:rsidRPr="00E02FE2">
        <w:t xml:space="preserve"> </w:t>
      </w:r>
      <w:r w:rsidR="00666D5F" w:rsidRPr="00E02FE2">
        <w:fldChar w:fldCharType="begin">
          <w:fldData xml:space="preserve">PEVuZE5vdGU+PENpdGU+PEF1dGhvcj5GYWxjb25lcjwvQXV0aG9yPjxZZWFyPjE5NjA8L1llYXI+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</w:fldData>
        </w:fldChar>
      </w:r>
      <w:r w:rsidR="009A150D" w:rsidRPr="00E02FE2">
        <w:instrText xml:space="preserve"> ADDIN EN.CITE </w:instrText>
      </w:r>
      <w:r w:rsidR="009A150D" w:rsidRPr="00E02FE2">
        <w:fldChar w:fldCharType="begin">
          <w:fldData xml:space="preserve">PEVuZE5vdGU+PENpdGU+PEF1dGhvcj5GYWxjb25lcjwvQXV0aG9yPjxZZWFyPjE5NjA8L1llYXI+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</w:fldData>
        </w:fldChar>
      </w:r>
      <w:r w:rsidR="009A150D" w:rsidRPr="00E02FE2">
        <w:instrText xml:space="preserve"> ADDIN EN.CITE.DATA </w:instrText>
      </w:r>
      <w:r w:rsidR="009A150D" w:rsidRPr="00E02FE2">
        <w:fldChar w:fldCharType="end"/>
      </w:r>
      <w:r w:rsidR="00666D5F" w:rsidRPr="00E02FE2">
        <w:fldChar w:fldCharType="separate"/>
      </w:r>
      <w:r w:rsidR="009A150D" w:rsidRPr="00E02FE2">
        <w:rPr>
          <w:noProof/>
        </w:rPr>
        <w:t>(6, 7, 9)</w:t>
      </w:r>
      <w:r w:rsidR="00666D5F" w:rsidRPr="00E02FE2">
        <w:fldChar w:fldCharType="end"/>
      </w:r>
      <w:r w:rsidR="00963010" w:rsidRPr="00E02FE2">
        <w:t>.</w:t>
      </w:r>
    </w:p>
    <w:p w14:paraId="19AC7E45" w14:textId="10B2C327" w:rsidR="001F4CA1" w:rsidRPr="00E02FE2" w:rsidRDefault="00455DB3" w:rsidP="00E02FE2">
      <w:pPr>
        <w:pStyle w:val="ListParagraph"/>
      </w:pPr>
      <m:oMathPara>
        <m:oMath>
          <m:sSup>
            <m:sSupPr>
              <m:ctrlPr>
                <w:rPr>
                  <w:rFonts w:ascii="Cambria Math" w:hAnsi="Cambria Math"/>
                </w:rPr>
              </m:ctrlPr>
            </m:sSupPr>
            <m:e>
              <m:r>
                <w:rPr>
                  <w:rFonts w:ascii="Cambria Math" w:hAnsi="Cambria Math"/>
                </w:rPr>
                <m:t>h</m:t>
              </m:r>
            </m:e>
            <m:sup>
              <m:r>
                <m:rPr>
                  <m:sty m:val="p"/>
                </m:rPr>
                <w:rPr>
                  <w:rFonts w:ascii="Cambria Math" w:hAnsi="Cambria Math"/>
                </w:rPr>
                <m:t>2</m:t>
              </m:r>
            </m:sup>
          </m:sSup>
          <m:r>
            <m:rPr>
              <m:sty m:val="p"/>
            </m:rPr>
            <w:rPr>
              <w:rFonts w:ascii="Cambria Math" w:hAnsi="Cambria Math"/>
            </w:rPr>
            <m:t> = 2(</m:t>
          </m:r>
          <m:sSub>
            <m:sSubPr>
              <m:ctrlPr>
                <w:rPr>
                  <w:rFonts w:ascii="Cambria Math" w:hAnsi="Cambria Math"/>
                </w:rPr>
              </m:ctrlPr>
            </m:sSubPr>
            <m:e>
              <m:r>
                <m:rPr>
                  <m:sty m:val="p"/>
                </m:rPr>
                <w:rPr>
                  <w:rFonts w:ascii="Cambria Math" w:hAnsi="Cambria Math"/>
                </w:rPr>
                <m:t>ICC</m:t>
              </m:r>
            </m:e>
            <m:sub>
              <m:r>
                <w:rPr>
                  <w:rFonts w:ascii="Cambria Math" w:hAnsi="Cambria Math"/>
                </w:rPr>
                <m:t>MZ</m:t>
              </m:r>
            </m:sub>
          </m:sSub>
          <m:r>
            <m:rPr>
              <m:sty m:val="p"/>
            </m:rPr>
            <w:rPr>
              <w:rFonts w:ascii="Cambria Math" w:hAnsi="Cambria Math"/>
            </w:rPr>
            <m:t> - </m:t>
          </m:r>
          <m:sSub>
            <m:sSubPr>
              <m:ctrlPr>
                <w:rPr>
                  <w:rFonts w:ascii="Cambria Math" w:hAnsi="Cambria Math"/>
                </w:rPr>
              </m:ctrlPr>
            </m:sSubPr>
            <m:e>
              <m:r>
                <m:rPr>
                  <m:sty m:val="p"/>
                </m:rPr>
                <w:rPr>
                  <w:rFonts w:ascii="Cambria Math" w:hAnsi="Cambria Math"/>
                </w:rPr>
                <m:t>ICC</m:t>
              </m:r>
            </m:e>
            <m:sub>
              <m:r>
                <w:rPr>
                  <w:rFonts w:ascii="Cambria Math" w:hAnsi="Cambria Math"/>
                </w:rPr>
                <m:t>DZ</m:t>
              </m:r>
            </m:sub>
          </m:sSub>
          <m:r>
            <m:rPr>
              <m:sty m:val="p"/>
            </m:rPr>
            <w:rPr>
              <w:rFonts w:ascii="Cambria Math" w:hAnsi="Cambria Math"/>
            </w:rPr>
            <m:t>)</m:t>
          </m:r>
        </m:oMath>
      </m:oMathPara>
    </w:p>
    <w:p w14:paraId="74131F34" w14:textId="749B3AB7" w:rsidR="002B6B9C" w:rsidRDefault="00666D5F" w:rsidP="00E02FE2">
      <w:r w:rsidRPr="00E02FE2">
        <w:t>Considered through this lens, it</w:t>
      </w:r>
      <w:r w:rsidR="002B6B9C" w:rsidRPr="00E02FE2">
        <w:t xml:space="preserve"> is assumed that the common environmental effects shared by each kind of twin pair will be similar, such that </w:t>
      </w:r>
      <w:r w:rsidR="00911370" w:rsidRPr="00E02FE2">
        <w:t xml:space="preserve">between group </w:t>
      </w:r>
      <w:r w:rsidR="002B6B9C" w:rsidRPr="00E02FE2">
        <w:t>differences may be attributable to genetics.</w:t>
      </w:r>
    </w:p>
    <w:p w14:paraId="4149F866" w14:textId="32DE10F0" w:rsidR="0046147B" w:rsidRDefault="007369C1" w:rsidP="00E02FE2">
      <w:r>
        <w:t xml:space="preserve">Calculation of the ICC </w:t>
      </w:r>
      <w:r w:rsidR="00455DB3">
        <w:t>in the context of a m</w:t>
      </w:r>
      <w:r>
        <w:t xml:space="preserve">ixed effect model by way of the ratio of between-pairs to total variance allows for considerably increased nuance: if the estimated model adjusts for covariates (say sex, or body mass index) </w:t>
      </w:r>
      <w:r w:rsidR="0046147B">
        <w:t xml:space="preserve">as fixed effects, </w:t>
      </w:r>
      <w:r>
        <w:t>then the ICC estimate</w:t>
      </w:r>
      <w:r w:rsidR="0046147B">
        <w:t>s for model cluster variables</w:t>
      </w:r>
      <w:r>
        <w:t xml:space="preserve"> </w:t>
      </w:r>
      <w:r w:rsidR="0046147B">
        <w:t xml:space="preserve">for which random effects are estimated </w:t>
      </w:r>
      <w:r>
        <w:t>will be conditional on the</w:t>
      </w:r>
      <w:r w:rsidR="0046147B">
        <w:t>se adjustments</w:t>
      </w:r>
      <w:r>
        <w:t>.</w:t>
      </w:r>
      <w:r w:rsidR="00602328">
        <w:t xml:space="preserve">  This potentially multivariate context further distinguishes the ICC from its bivariate peers</w:t>
      </w:r>
      <w:r w:rsidR="00980B25">
        <w:t xml:space="preserve"> </w:t>
      </w:r>
      <m:oMath>
        <m:r>
          <w:rPr>
            <w:rFonts w:ascii="Cambria Math" w:hAnsi="Cambria Math"/>
          </w:rPr>
          <m:t xml:space="preserve">r, </m:t>
        </m:r>
        <m:sSub>
          <m:sSubPr>
            <m:ctrlPr>
              <w:rPr>
                <w:rFonts w:ascii="Cambria Math" w:hAnsi="Cambria Math"/>
                <w:i/>
              </w:rPr>
            </m:ctrlPr>
          </m:sSubPr>
          <m:e>
            <m:r>
              <w:rPr>
                <w:rFonts w:ascii="Cambria Math" w:hAnsi="Cambria Math"/>
              </w:rPr>
              <m:t>r</m:t>
            </m:r>
          </m:e>
          <m:sub>
            <m:r>
              <w:rPr>
                <w:rFonts w:ascii="Cambria Math" w:hAnsi="Cambria Math"/>
              </w:rPr>
              <m:t>s</m:t>
            </m:r>
          </m:sub>
        </m:sSub>
      </m:oMath>
      <w:r w:rsidR="00980B25">
        <w:t xml:space="preserve"> and </w:t>
      </w:r>
      <m:oMath>
        <m:r>
          <w:rPr>
            <w:rFonts w:ascii="Cambria Math" w:hAnsi="Cambria Math"/>
          </w:rPr>
          <m:t>τ</m:t>
        </m:r>
      </m:oMath>
      <w:r w:rsidR="00602328">
        <w:t>.</w:t>
      </w:r>
    </w:p>
    <w:p w14:paraId="72CAAFE1" w14:textId="7E08B283" w:rsidR="00EC26D0" w:rsidRDefault="00EC26D0" w:rsidP="00E02FE2">
      <w:r w:rsidRPr="009D058B">
        <w:rPr>
          <w:i/>
        </w:rPr>
        <w:t>Other notes</w:t>
      </w:r>
      <w:r w:rsidR="009D058B">
        <w:rPr>
          <w:i/>
        </w:rPr>
        <w:t xml:space="preserve"> to incorporate</w:t>
      </w:r>
      <w:r>
        <w:t>:</w:t>
      </w:r>
    </w:p>
    <w:p w14:paraId="38BE0D73" w14:textId="4FD29B5A" w:rsidR="009D058B" w:rsidRDefault="009D058B" w:rsidP="00EC26D0">
      <w:pPr>
        <w:pStyle w:val="ListParagraph"/>
        <w:numPr>
          <w:ilvl w:val="0"/>
          <w:numId w:val="6"/>
        </w:numPr>
      </w:pPr>
      <w:r>
        <w:t>Probably more scope to detail foundations of ICC with Fisher and ANOVA</w:t>
      </w:r>
    </w:p>
    <w:p w14:paraId="0D80FEB1" w14:textId="22E4A5EC" w:rsidR="008251B7" w:rsidRDefault="008251B7" w:rsidP="00EC26D0">
      <w:pPr>
        <w:pStyle w:val="ListParagraph"/>
        <w:numPr>
          <w:ilvl w:val="0"/>
          <w:numId w:val="6"/>
        </w:numPr>
      </w:pPr>
      <w:r>
        <w:t xml:space="preserve">Bias corrected estimator for the ICC in the context of a one way analysis of variance </w:t>
      </w:r>
      <w:r w:rsidR="009D058B">
        <w:t xml:space="preserve">(ANOVA) </w:t>
      </w:r>
      <w:r>
        <w:t>model</w:t>
      </w:r>
      <w:r w:rsidR="009D058B">
        <w:t>, evaluated using a simulation study</w:t>
      </w:r>
      <w:r>
        <w:t xml:space="preserve"> </w:t>
      </w:r>
      <w:r>
        <w:fldChar w:fldCharType="begin"/>
      </w:r>
      <w:r>
        <w:instrText xml:space="preserve"> ADDIN EN.CITE &lt;EndNote&gt;&lt;Cite&gt;&lt;Author&gt;Atenafu&lt;/Author&gt;&lt;Year&gt;2012&lt;/Year&gt;&lt;RecNum&gt;1330&lt;/RecNum&gt;&lt;DisplayText&gt;(10)&lt;/DisplayText&gt;&lt;record&gt;&lt;rec-number&gt;1330&lt;/rec-number&gt;&lt;foreign-keys&gt;&lt;key app="EN" db-id="r9ds0vxzfwfs9aes0wcp50pms9pxtez2tr5v" timestamp="1521548316"&gt;1330&lt;/key&gt;&lt;/foreign-keys&gt;&lt;ref-type name="Journal Article"&gt;17&lt;/ref-type&gt;&lt;contributors&gt;&lt;authors&gt;&lt;author&gt;Atenafu, Eshetu G.&lt;/author&gt;&lt;author&gt;Hamid, Jemila S.&lt;/author&gt;&lt;author&gt;To, Teresa&lt;/author&gt;&lt;author&gt;Willan, Andrew R.&lt;/author&gt;&lt;author&gt;M Feldman, Brian&lt;/author&gt;&lt;author&gt;Beyene, Joseph&lt;/author&gt;&lt;/authors&gt;&lt;/contributors&gt;&lt;titles&gt;&lt;title&gt;Bias-corrected estimator for intraclass correlation coefficient in the balanced one-way random effects model&lt;/title&gt;&lt;secondary-title&gt;BMC Medical Research Methodology&lt;/secondary-title&gt;&lt;/titles&gt;&lt;periodical&gt;&lt;full-title&gt;BMC Medical Research Methodology&lt;/full-title&gt;&lt;/periodical&gt;&lt;pages&gt;126-126&lt;/pages&gt;&lt;volume&gt;12&lt;/volume&gt;&lt;dates&gt;&lt;year&gt;2012&lt;/year&gt;&lt;pub-dates&gt;&lt;date&gt;08/20&amp;#xD;08/15/received&amp;#xD;07/18/accepted&lt;/date&gt;&lt;/pub-dates&gt;&lt;/dates&gt;&lt;publisher&gt;BioMed Central&lt;/publisher&gt;&lt;isbn&gt;1471-2288&lt;/isbn&gt;&lt;accession-num&gt;PMC3554464&lt;/accession-num&gt;&lt;urls&gt;&lt;related-urls&gt;&lt;url&gt;http://www.ncbi.nlm.nih.gov/pmc/articles/PMC3554464/&lt;/url&gt;&lt;/related-urls&gt;&lt;/urls&gt;&lt;electronic-resource-num&gt;10.1186/1471-2288-12-126&lt;/electronic-resource-num&gt;&lt;remote-database-name&gt;PMC&lt;/remote-database-name&gt;&lt;/record&gt;&lt;/Cite&gt;&lt;/EndNote&gt;</w:instrText>
      </w:r>
      <w:r>
        <w:fldChar w:fldCharType="separate"/>
      </w:r>
      <w:r>
        <w:rPr>
          <w:noProof/>
        </w:rPr>
        <w:t>(10)</w:t>
      </w:r>
      <w:r>
        <w:fldChar w:fldCharType="end"/>
      </w:r>
      <w:r>
        <w:t>.</w:t>
      </w:r>
    </w:p>
    <w:p w14:paraId="1A404AF5" w14:textId="3795F8FE" w:rsidR="003A4F2D" w:rsidRDefault="009D058B" w:rsidP="003A4F2D">
      <w:pPr>
        <w:pStyle w:val="ListParagraph"/>
        <w:numPr>
          <w:ilvl w:val="0"/>
          <w:numId w:val="6"/>
        </w:numPr>
      </w:pPr>
      <w:r>
        <w:t xml:space="preserve">Chen et al </w:t>
      </w:r>
      <w:r w:rsidR="00721526">
        <w:fldChar w:fldCharType="begin"/>
      </w:r>
      <w:r w:rsidR="00721526">
        <w:instrText xml:space="preserve"> ADDIN EN.CITE &lt;EndNote&gt;&lt;Cite&gt;&lt;Author&gt;Chen&lt;/Author&gt;&lt;Year&gt;2018&lt;/Year&gt;&lt;RecNum&gt;1332&lt;/RecNum&gt;&lt;DisplayText&gt;(11)&lt;/DisplayText&gt;&lt;record&gt;&lt;rec-number&gt;1332&lt;/rec-number&gt;&lt;foreign-keys&gt;&lt;key app="EN" db-id="r9ds0vxzfwfs9aes0wcp50pms9pxtez2tr5v" timestamp="1521549759"&gt;1332&lt;/key&gt;&lt;/foreign-keys&gt;&lt;ref-type name="Journal Article"&gt;17&lt;/ref-type&gt;&lt;contributors&gt;&lt;authors&gt;&lt;author&gt;Gang Chen&lt;/author&gt;&lt;author&gt;Paul A. Taylor&lt;/author&gt;&lt;author&gt;Simone P. Haller&lt;/author&gt;&lt;author&gt;Katharina Kircanski&lt;/author&gt;&lt;author&gt;Joel Stoddard&lt;/author&gt;&lt;author&gt;Daniel S. Pine&lt;/author&gt;&lt;author&gt;Ellen Leibenluft&lt;/author&gt;&lt;author&gt;Melissa A. Brotman&lt;/author&gt;&lt;author&gt;Robert W. Cox&lt;/author&gt;&lt;/authors&gt;&lt;/contributors&gt;&lt;titles&gt;&lt;title&gt;Intraclass correlation: Improved modeling approaches and applications for neuroimaging&lt;/title&gt;&lt;secondary-title&gt;Human Brain Mapping&lt;/secondary-title&gt;&lt;/titles&gt;&lt;periodical&gt;&lt;full-title&gt;Human Brain Mapping&lt;/full-title&gt;&lt;/periodical&gt;&lt;pages&gt;1187-1206&lt;/pages&gt;&lt;volume&gt;39&lt;/volume&gt;&lt;number&gt;3&lt;/number&gt;&lt;dates&gt;&lt;year&gt;2018&lt;/year&gt;&lt;/dates&gt;&lt;urls&gt;&lt;related-urls&gt;&lt;url&gt;https://onlinelibrary.wiley.com/doi/abs/10.1002/hbm.23909&lt;/url&gt;&lt;/related-urls&gt;&lt;/urls&gt;&lt;electronic-resource-num&gt;doi:10.1002/hbm.23909&lt;/electronic-resource-num&gt;&lt;/record&gt;&lt;/Cite&gt;&lt;/EndNote&gt;</w:instrText>
      </w:r>
      <w:r w:rsidR="00721526">
        <w:fldChar w:fldCharType="separate"/>
      </w:r>
      <w:r w:rsidR="00721526">
        <w:rPr>
          <w:noProof/>
        </w:rPr>
        <w:t>(11)</w:t>
      </w:r>
      <w:r w:rsidR="00721526">
        <w:fldChar w:fldCharType="end"/>
      </w:r>
      <w:r w:rsidR="00721526">
        <w:t xml:space="preserve"> </w:t>
      </w:r>
      <w:r>
        <w:t xml:space="preserve">compare the estimation of ICCs using </w:t>
      </w:r>
      <w:commentRangeStart w:id="2"/>
      <w:r>
        <w:t xml:space="preserve">various mixed effects </w:t>
      </w:r>
      <w:commentRangeEnd w:id="2"/>
      <w:r>
        <w:rPr>
          <w:rStyle w:val="CommentReference"/>
        </w:rPr>
        <w:commentReference w:id="2"/>
      </w:r>
      <w:r>
        <w:t>modelling approaches rather than ANOVA</w:t>
      </w:r>
      <w:r w:rsidR="003A4F2D">
        <w:t xml:space="preserve">.  Although the subject matter focus of this paper is of neurological imaging, </w:t>
      </w:r>
      <w:r w:rsidR="00E00213">
        <w:t xml:space="preserve">the application of this to twin studies is considered e.g. in the decision </w:t>
      </w:r>
      <w:r w:rsidR="00E00213">
        <w:lastRenderedPageBreak/>
        <w:t xml:space="preserve">flowchart snipped from their paper </w:t>
      </w:r>
      <w:proofErr w:type="gramStart"/>
      <w:r w:rsidR="00E00213">
        <w:t>below  -</w:t>
      </w:r>
      <w:proofErr w:type="gramEnd"/>
      <w:r w:rsidR="00E00213">
        <w:t xml:space="preserve"> this is an aid to deciding which kind of ICC to use.  For twin studies in the context of brain scans, they recommend what they call regularised mixed effects models (and what they refer to as a ‘multilevel’ variant of this, although they use this term in an apparently idiosyncratic way):</w:t>
      </w:r>
    </w:p>
    <w:p w14:paraId="33E0364E" w14:textId="01D028DA" w:rsidR="003949C5" w:rsidRDefault="00E00213" w:rsidP="003A6429">
      <w:pPr>
        <w:keepNext/>
        <w:spacing w:after="0"/>
      </w:pPr>
      <w:r>
        <w:rPr>
          <w:noProof/>
        </w:rPr>
        <w:drawing>
          <wp:inline distT="0" distB="0" distL="0" distR="0" wp14:anchorId="08D632E0" wp14:editId="5DB9B3ED">
            <wp:extent cx="6400800" cy="2510790"/>
            <wp:effectExtent l="19050" t="19050" r="1905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2510790"/>
                    </a:xfrm>
                    <a:prstGeom prst="rect">
                      <a:avLst/>
                    </a:prstGeom>
                    <a:ln>
                      <a:solidFill>
                        <a:schemeClr val="tx1"/>
                      </a:solidFill>
                    </a:ln>
                  </pic:spPr>
                </pic:pic>
              </a:graphicData>
            </a:graphic>
          </wp:inline>
        </w:drawing>
      </w:r>
    </w:p>
    <w:p w14:paraId="4309605E" w14:textId="1D0D1971" w:rsidR="003A6429" w:rsidRDefault="003A6429" w:rsidP="003A6429">
      <w:pPr>
        <w:pStyle w:val="Caption"/>
        <w:spacing w:before="0"/>
      </w:pPr>
      <w:r>
        <w:t xml:space="preserve">Figure </w:t>
      </w:r>
      <w:r>
        <w:fldChar w:fldCharType="begin"/>
      </w:r>
      <w:r>
        <w:instrText xml:space="preserve"> SEQ Figure \* ARABIC </w:instrText>
      </w:r>
      <w:r>
        <w:fldChar w:fldCharType="separate"/>
      </w:r>
      <w:r>
        <w:rPr>
          <w:noProof/>
        </w:rPr>
        <w:t>1</w:t>
      </w:r>
      <w:r>
        <w:fldChar w:fldCharType="end"/>
      </w:r>
      <w:r>
        <w:t>. FYI, a figure snipped from the paper by Chen et al. 2018</w:t>
      </w:r>
      <w:r w:rsidR="006B69F5">
        <w:t xml:space="preserve">; </w:t>
      </w:r>
      <w:r w:rsidR="007F6F03">
        <w:t xml:space="preserve">their so-called ‘multilevel’ modelling approach is designed to reduce bias due to measurement error.  </w:t>
      </w:r>
    </w:p>
    <w:p w14:paraId="29BBE373" w14:textId="0E426FF9" w:rsidR="003949C5" w:rsidRDefault="003949C5" w:rsidP="003949C5">
      <w:pPr>
        <w:pStyle w:val="ListParagraph"/>
        <w:keepNext/>
        <w:numPr>
          <w:ilvl w:val="0"/>
          <w:numId w:val="6"/>
        </w:numPr>
      </w:pPr>
      <w:r>
        <w:t xml:space="preserve">Chen et al also provide references for the use of Fisher’s </w:t>
      </w:r>
      <w:r>
        <w:rPr>
          <w:i/>
        </w:rPr>
        <w:t>z</w:t>
      </w:r>
      <w:r>
        <w:t xml:space="preserve"> when making statistical inferences regarding ICCs (which might increase the stable range at which a normal approximation CI can be used above that cited on the ‘</w:t>
      </w:r>
      <w:proofErr w:type="spellStart"/>
      <w:r>
        <w:t>ContinousOutcomesPresentation</w:t>
      </w:r>
      <w:proofErr w:type="spellEnd"/>
      <w:r>
        <w:t>’ pdf?)</w:t>
      </w:r>
      <w:r w:rsidR="007F6F03">
        <w:t xml:space="preserve">.  See below for discussion of this in context of Pearson’s </w:t>
      </w:r>
      <m:oMath>
        <m:r>
          <w:rPr>
            <w:rFonts w:ascii="Cambria Math" w:hAnsi="Cambria Math"/>
          </w:rPr>
          <m:t>r</m:t>
        </m:r>
      </m:oMath>
      <w:r w:rsidR="007F6F03">
        <w:t>.</w:t>
      </w:r>
    </w:p>
    <w:p w14:paraId="04A16B15" w14:textId="1AD84DF1" w:rsidR="005C6CD7" w:rsidRPr="00E02FE2" w:rsidRDefault="005C6CD7" w:rsidP="005936DE">
      <w:pPr>
        <w:pStyle w:val="Heading3"/>
      </w:pPr>
      <w:r w:rsidRPr="00E02FE2">
        <w:t>Differences in correlations</w:t>
      </w:r>
    </w:p>
    <w:p w14:paraId="31AE5BA7" w14:textId="58552A63" w:rsidR="005C2FF2" w:rsidRPr="00E02FE2" w:rsidRDefault="005C6CD7" w:rsidP="00E02FE2">
      <w:r w:rsidRPr="00E02FE2">
        <w:t xml:space="preserve">Much work has focused on inference using the product moment correlation </w:t>
      </w:r>
      <w:r w:rsidRPr="00E02FE2">
        <w:fldChar w:fldCharType="begin">
          <w:fldData xml:space="preserve">PEVuZE5vdGU+PENpdGU+PEF1dGhvcj5HYWx0b248L0F1dGhvcj48WWVhcj4xODkwPC9ZZWFyPjxS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</w:fldData>
        </w:fldChar>
      </w:r>
      <w:r w:rsidR="00721526">
        <w:instrText xml:space="preserve"> ADDIN EN.CITE </w:instrText>
      </w:r>
      <w:r w:rsidR="00721526">
        <w:fldChar w:fldCharType="begin">
          <w:fldData xml:space="preserve">PEVuZE5vdGU+PENpdGU+PEF1dGhvcj5HYWx0b248L0F1dGhvcj48WWVhcj4xODkwPC9ZZWFyPjxS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</w:fldData>
        </w:fldChar>
      </w:r>
      <w:r w:rsidR="00721526">
        <w:instrText xml:space="preserve"> ADDIN EN.CITE.DATA </w:instrText>
      </w:r>
      <w:r w:rsidR="00721526">
        <w:fldChar w:fldCharType="end"/>
      </w:r>
      <w:r w:rsidRPr="00E02FE2">
        <w:fldChar w:fldCharType="separate"/>
      </w:r>
      <w:r w:rsidR="00721526">
        <w:rPr>
          <w:noProof/>
        </w:rPr>
        <w:t>(12-17)</w:t>
      </w:r>
      <w:r w:rsidRPr="00E02FE2">
        <w:fldChar w:fldCharType="end"/>
      </w:r>
      <w:r w:rsidRPr="00E02FE2">
        <w:t xml:space="preserve">.  </w:t>
      </w:r>
      <w:r w:rsidR="005C2FF2" w:rsidRPr="00E02FE2">
        <w:t xml:space="preserve">In the early twentieth century a </w:t>
      </w:r>
      <w:r w:rsidRPr="00E02FE2">
        <w:t xml:space="preserve">useful </w:t>
      </w:r>
      <w:r w:rsidR="005C2FF2" w:rsidRPr="00E02FE2">
        <w:t xml:space="preserve">geometry inspired transformation for approximating a normal distribution was proposed using the inverse hyperbolic tangent of the vector </w:t>
      </w:r>
      <m:oMath>
        <m:r>
          <w:rPr>
            <w:rFonts w:ascii="Cambria Math" w:hAnsi="Cambria Math"/>
          </w:rPr>
          <m:t>r</m:t>
        </m:r>
      </m:oMath>
      <w:r w:rsidR="00167190" w:rsidRPr="00E02FE2">
        <w:t xml:space="preserve">, known as Fisher’s </w:t>
      </w:r>
      <m:oMath>
        <m:r>
          <w:rPr>
            <w:rFonts w:ascii="Cambria Math" w:hAnsi="Cambria Math"/>
          </w:rPr>
          <m:t>z</m:t>
        </m:r>
      </m:oMath>
      <w:r w:rsidR="00167190" w:rsidRPr="00E02FE2">
        <w:t xml:space="preserve">  </w:t>
      </w:r>
      <w:r w:rsidR="00167190" w:rsidRPr="00E02FE2">
        <w:fldChar w:fldCharType="begin">
          <w:fldData xml:space="preserve">PEVuZE5vdGU+PENpdGU+PEF1dGhvcj5GaXNoZXI8L0F1dGhvcj48WWVhcj4xOTE1PC9ZZWFyPjxS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==
</w:fldData>
        </w:fldChar>
      </w:r>
      <w:r w:rsidR="00721526">
        <w:instrText xml:space="preserve"> ADDIN EN.CITE </w:instrText>
      </w:r>
      <w:r w:rsidR="00721526">
        <w:fldChar w:fldCharType="begin">
          <w:fldData xml:space="preserve">PEVuZE5vdGU+PENpdGU+PEF1dGhvcj5GaXNoZXI8L0F1dGhvcj48WWVhcj4xOTE1PC9ZZWFyPjxS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==
</w:fldData>
        </w:fldChar>
      </w:r>
      <w:r w:rsidR="00721526">
        <w:instrText xml:space="preserve"> ADDIN EN.CITE.DATA </w:instrText>
      </w:r>
      <w:r w:rsidR="00721526">
        <w:fldChar w:fldCharType="end"/>
      </w:r>
      <w:r w:rsidR="00167190" w:rsidRPr="00E02FE2">
        <w:fldChar w:fldCharType="separate"/>
      </w:r>
      <w:r w:rsidR="00721526">
        <w:rPr>
          <w:noProof/>
        </w:rPr>
        <w:t>(1, 5, 18)</w:t>
      </w:r>
      <w:r w:rsidR="00167190" w:rsidRPr="00E02FE2">
        <w:fldChar w:fldCharType="end"/>
      </w:r>
      <w:r w:rsidR="00167190" w:rsidRPr="00E02FE2">
        <w:t>.  Algebraically,</w:t>
      </w:r>
    </w:p>
    <w:p w14:paraId="1854377E" w14:textId="3189FB0B" w:rsidR="00167190" w:rsidRPr="00E02FE2" w:rsidRDefault="00167190" w:rsidP="00E02FE2">
      <m:oMathPara>
        <m:oMath>
          <m:r>
            <w:rPr>
              <w:rFonts w:ascii="Cambria Math" w:hAnsi="Cambria Math"/>
            </w:rPr>
            <m:t>z</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e</m:t>
                  </m:r>
                </m:sub>
              </m:sSub>
            </m:fName>
            <m:e>
              <m:d>
                <m:dPr>
                  <m:ctrlPr>
                    <w:rPr>
                      <w:rFonts w:ascii="Cambria Math" w:hAnsi="Cambria Math"/>
                    </w:rPr>
                  </m:ctrlPr>
                </m:dPr>
                <m:e>
                  <m:f>
                    <m:fPr>
                      <m:ctrlPr>
                        <w:rPr>
                          <w:rFonts w:ascii="Cambria Math" w:hAnsi="Cambria Math"/>
                        </w:rPr>
                      </m:ctrlPr>
                    </m:fPr>
                    <m:num>
                      <m:r>
                        <m:rPr>
                          <m:sty m:val="p"/>
                        </m:rPr>
                        <w:rPr>
                          <w:rFonts w:ascii="Cambria Math" w:hAnsi="Cambria Math"/>
                        </w:rPr>
                        <m:t>1+</m:t>
                      </m:r>
                      <m:r>
                        <w:rPr>
                          <w:rFonts w:ascii="Cambria Math" w:hAnsi="Cambria Math"/>
                        </w:rPr>
                        <m:t>r</m:t>
                      </m:r>
                    </m:num>
                    <m:den>
                      <m:r>
                        <m:rPr>
                          <m:sty m:val="p"/>
                        </m:rPr>
                        <w:rPr>
                          <w:rFonts w:ascii="Cambria Math" w:hAnsi="Cambria Math"/>
                        </w:rPr>
                        <m:t>1-</m:t>
                      </m:r>
                      <m:r>
                        <w:rPr>
                          <w:rFonts w:ascii="Cambria Math" w:hAnsi="Cambria Math"/>
                        </w:rPr>
                        <m:t>r</m:t>
                      </m:r>
                    </m:den>
                  </m:f>
                </m:e>
              </m:d>
              <m:r>
                <m:rPr>
                  <m:sty m:val="p"/>
                </m:rPr>
                <w:rPr>
                  <w:rFonts w:ascii="Cambria Math" w:hAnsi="Cambria Math"/>
                </w:rPr>
                <m:t>,</m:t>
              </m:r>
            </m:e>
          </m:func>
        </m:oMath>
      </m:oMathPara>
    </w:p>
    <w:p w14:paraId="45FACB65" w14:textId="7C3182F8" w:rsidR="00B039B6" w:rsidRPr="00E02FE2" w:rsidRDefault="00EF21D8" w:rsidP="00E02FE2">
      <w:r w:rsidRPr="00E02FE2">
        <w:t xml:space="preserve">scales </w:t>
      </w:r>
      <m:oMath>
        <m:r>
          <w:rPr>
            <w:rFonts w:ascii="Cambria Math" w:hAnsi="Cambria Math"/>
          </w:rPr>
          <m:t>r</m:t>
        </m:r>
      </m:oMath>
      <w:r w:rsidRPr="00E02FE2">
        <w:t xml:space="preserve"> from a range of </w:t>
      </w:r>
      <m:oMath>
        <m:r>
          <w:rPr>
            <w:rFonts w:ascii="Cambria Math" w:hAnsi="Cambria Math"/>
          </w:rPr>
          <m:t xml:space="preserve">(-1,1) </m:t>
        </m:r>
      </m:oMath>
      <w:r w:rsidRPr="00E02FE2">
        <w:t xml:space="preserve">to </w:t>
      </w:r>
      <m:oMath>
        <m:r>
          <w:rPr>
            <w:rFonts w:ascii="Cambria Math" w:hAnsi="Cambria Math"/>
          </w:rPr>
          <m:t>z</m:t>
        </m:r>
      </m:oMath>
      <w:r w:rsidR="000304C3" w:rsidRPr="00E02FE2">
        <w:t xml:space="preserve"> </w:t>
      </w:r>
      <w:r w:rsidRPr="00E02FE2">
        <w:t xml:space="preserve">with a range of </w:t>
      </w:r>
      <m:oMath>
        <m:r>
          <w:rPr>
            <w:rFonts w:ascii="Cambria Math" w:hAnsi="Cambria Math"/>
          </w:rPr>
          <m:t>(-∞,+∞)</m:t>
        </m:r>
      </m:oMath>
      <w:r w:rsidR="000304C3" w:rsidRPr="00E02FE2">
        <w:t>.</w:t>
      </w:r>
      <w:r w:rsidR="009A150D" w:rsidRPr="00E02FE2">
        <w:t xml:space="preserve">  Fisher’s </w:t>
      </w:r>
      <m:oMath>
        <m:r>
          <w:rPr>
            <w:rFonts w:ascii="Cambria Math" w:hAnsi="Cambria Math"/>
          </w:rPr>
          <m:t>z</m:t>
        </m:r>
      </m:oMath>
      <w:r w:rsidR="009A150D" w:rsidRPr="00E02FE2">
        <w:t xml:space="preserve"> is approximately normally distributed with mean </w:t>
      </w:r>
      <m:oMath>
        <m:r>
          <w:rPr>
            <w:rFonts w:ascii="Cambria Math" w:hAnsi="Cambria Math"/>
          </w:rPr>
          <m:t>ζ</m:t>
        </m:r>
      </m:oMath>
      <w:r w:rsidR="009A150D" w:rsidRPr="00E02FE2">
        <w:t xml:space="preserve"> and standard deviation </w:t>
      </w:r>
      <m:oMath>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oMath>
      <w:r w:rsidR="009A150D" w:rsidRPr="00E02FE2">
        <w:t xml:space="preserve">, which may be approximated as </w:t>
      </w:r>
    </w:p>
    <w:p w14:paraId="16E7B5B3" w14:textId="04891E77" w:rsidR="00B039B6" w:rsidRPr="00E02FE2" w:rsidRDefault="00455DB3" w:rsidP="00E02FE2">
      <m:oMathPara>
        <m:oMath>
          <m:sSubSup>
            <m:sSubSupPr>
              <m:ctrlPr>
                <w:rPr>
                  <w:rFonts w:ascii="Cambria Math" w:hAnsi="Cambria Math"/>
                </w:rPr>
              </m:ctrlPr>
            </m:sSubSupPr>
            <m:e>
              <m:r>
                <w:rPr>
                  <w:rFonts w:ascii="Cambria Math" w:hAnsi="Cambria Math"/>
                </w:rPr>
                <m:t>σ</m:t>
              </m:r>
            </m:e>
            <m:sub>
              <m:r>
                <w:rPr>
                  <w:rFonts w:ascii="Cambria Math" w:hAnsi="Cambria Math"/>
                </w:rPr>
                <m:t>z</m:t>
              </m:r>
            </m:sub>
            <m:sup>
              <m:r>
                <m:rPr>
                  <m:sty m:val="p"/>
                </m:rPr>
                <w:rPr>
                  <w:rFonts w:ascii="Cambria Math" w:hAnsi="Cambria Math"/>
                </w:rPr>
                <m:t>2</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w:rPr>
                      <w:rFonts w:ascii="Cambria Math" w:hAnsi="Cambria Math"/>
                    </w:rPr>
                    <m:t>n</m:t>
                  </m:r>
                  <m:r>
                    <m:rPr>
                      <m:sty m:val="p"/>
                    </m:rPr>
                    <w:rPr>
                      <w:rFonts w:ascii="Cambria Math" w:hAnsi="Cambria Math"/>
                    </w:rPr>
                    <m:t>-3</m:t>
                  </m:r>
                </m:e>
              </m:rad>
              <m:r>
                <m:rPr>
                  <m:sty m:val="p"/>
                </m:rPr>
                <w:rPr>
                  <w:rFonts w:ascii="Cambria Math" w:hAnsi="Cambria Math"/>
                </w:rPr>
                <m:t xml:space="preserve"> </m:t>
              </m:r>
            </m:den>
          </m:f>
          <m:r>
            <m:rPr>
              <m:sty m:val="p"/>
            </m:rPr>
            <w:rPr>
              <w:rFonts w:ascii="Cambria Math" w:hAnsi="Cambria Math"/>
            </w:rPr>
            <m:t xml:space="preserve"> ,</m:t>
          </m:r>
        </m:oMath>
      </m:oMathPara>
    </w:p>
    <w:p w14:paraId="7D218B9F" w14:textId="345F9E3C" w:rsidR="00B039B6" w:rsidRPr="00E02FE2" w:rsidRDefault="009A150D" w:rsidP="00E02FE2">
      <w:r w:rsidRPr="00E02FE2">
        <w:lastRenderedPageBreak/>
        <w:t xml:space="preserve">such that </w:t>
      </w:r>
      <w:r w:rsidR="00B039B6" w:rsidRPr="00E02FE2">
        <w:t>an approximate confidence interval</w:t>
      </w:r>
      <w:r w:rsidRPr="00E02FE2">
        <w:t xml:space="preserve"> for </w:t>
      </w:r>
      <m:oMath>
        <m:r>
          <w:rPr>
            <w:rFonts w:ascii="Cambria Math" w:hAnsi="Cambria Math"/>
          </w:rPr>
          <m:t>z</m:t>
        </m:r>
      </m:oMath>
      <w:r w:rsidR="009E541D" w:rsidRPr="00E02FE2">
        <w:t xml:space="preserve"> with significance level of </w:t>
      </w:r>
      <m:oMath>
        <m:r>
          <w:rPr>
            <w:rFonts w:ascii="Cambria Math" w:hAnsi="Cambria Math"/>
          </w:rPr>
          <m:t>α</m:t>
        </m:r>
      </m:oMath>
      <w:r w:rsidR="004266FF" w:rsidRPr="00E02FE2">
        <w:t xml:space="preserve"> is</w:t>
      </w:r>
    </w:p>
    <w:p w14:paraId="35791507" w14:textId="3A1BFE8D" w:rsidR="00B039B6" w:rsidRPr="00E02FE2" w:rsidRDefault="00B039B6" w:rsidP="00E02FE2">
      <m:oMathPara>
        <m:oMath>
          <m:r>
            <w:rPr>
              <w:rFonts w:ascii="Cambria Math" w:hAnsi="Cambria Math"/>
            </w:rPr>
            <m:t>ζ</m:t>
          </m:r>
          <m:r>
            <m:rPr>
              <m:sty m:val="p"/>
            </m:rPr>
            <w:rPr>
              <w:rFonts w:ascii="Cambria Math" w:hAnsi="Cambria Math"/>
            </w:rPr>
            <m:t>±Φ</m:t>
          </m:r>
          <m:d>
            <m:dPr>
              <m:ctrlPr>
                <w:rPr>
                  <w:rFonts w:ascii="Cambria Math" w:hAnsi="Cambria Math"/>
                </w:rPr>
              </m:ctrlPr>
            </m:dPr>
            <m:e>
              <m:r>
                <m:rPr>
                  <m:sty m:val="p"/>
                </m:rPr>
                <w:rPr>
                  <w:rFonts w:ascii="Cambria Math" w:hAnsi="Cambria Math"/>
                </w:rPr>
                <m:t>1-</m:t>
              </m:r>
              <m:r>
                <w:rPr>
                  <w:rFonts w:ascii="Cambria Math" w:hAnsi="Cambria Math"/>
                </w:rPr>
                <m:t>α</m:t>
              </m:r>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z</m:t>
              </m:r>
            </m:sub>
            <m:sup>
              <m:r>
                <m:rPr>
                  <m:sty m:val="p"/>
                </m:rPr>
                <w:rPr>
                  <w:rFonts w:ascii="Cambria Math" w:hAnsi="Cambria Math"/>
                </w:rPr>
                <m:t>2</m:t>
              </m:r>
            </m:sup>
          </m:sSubSup>
        </m:oMath>
      </m:oMathPara>
    </w:p>
    <w:p w14:paraId="45590EAF" w14:textId="33F0AC6B" w:rsidR="004266FF" w:rsidRPr="00E02FE2" w:rsidRDefault="00D5538A" w:rsidP="00E02FE2">
      <w:r w:rsidRPr="00E02FE2">
        <w:t xml:space="preserve">where </w:t>
      </w:r>
      <m:oMath>
        <m:r>
          <m:rPr>
            <m:sty m:val="p"/>
          </m:rPr>
          <w:rPr>
            <w:rFonts w:ascii="Cambria Math" w:hAnsi="Cambria Math"/>
          </w:rPr>
          <m:t>Φ</m:t>
        </m:r>
      </m:oMath>
      <w:r w:rsidRPr="00E02FE2">
        <w:t xml:space="preserve"> (Phi) is the inverse normal distribution indexed at </w:t>
      </w:r>
      <m:oMath>
        <m:r>
          <w:rPr>
            <w:rFonts w:ascii="Cambria Math" w:hAnsi="Cambria Math"/>
          </w:rPr>
          <m:t>1-α</m:t>
        </m:r>
      </m:oMath>
      <w:r w:rsidRPr="00E02FE2">
        <w:t xml:space="preserve"> </w:t>
      </w:r>
      <w:r w:rsidRPr="00E02FE2">
        <w:fldChar w:fldCharType="begin"/>
      </w:r>
      <w:r w:rsidRPr="00E02FE2">
        <w:instrText xml:space="preserve"> ADDIN EN.CITE &lt;EndNote&gt;&lt;Cite&gt;&lt;Author&gt;David&lt;/Author&gt;&lt;Year&gt;1938&lt;/Year&gt;&lt;RecNum&gt;1311&lt;/RecNum&gt;&lt;DisplayText&gt;(1)&lt;/DisplayText&gt;&lt;record&gt;&lt;rec-number&gt;1311&lt;/rec-number&gt;&lt;foreign-keys&gt;&lt;key app="EN" db-id="r9ds0vxzfwfs9aes0wcp50pms9pxtez2tr5v" timestamp="1520338635"&gt;1311&lt;/key&gt;&lt;/foreign-keys&gt;&lt;ref-type name="Book"&gt;6&lt;/ref-type&gt;&lt;contributors&gt;&lt;authors&gt;&lt;author&gt;David, F.N.&lt;/author&gt;&lt;/authors&gt;&lt;/contributors&gt;&lt;titles&gt;&lt;title&gt;Tables of the ordinates and probability integral of the distribution of the correlation in small samples&lt;/title&gt;&lt;/titles&gt;&lt;dates&gt;&lt;year&gt;1938&lt;/year&gt;&lt;/dates&gt;&lt;pub-location&gt;London&lt;/pub-location&gt;&lt;publisher&gt;Biometrika&lt;/publisher&gt;&lt;urls&gt;&lt;related-urls&gt;&lt;url&gt;https://books.google.com.au/books?id=oCa2AAAAIAAJ&lt;/url&gt;&lt;/related-urls&gt;&lt;/urls&gt;&lt;/record&gt;&lt;/Cite&gt;&lt;/EndNote&gt;</w:instrText>
      </w:r>
      <w:r w:rsidRPr="00E02FE2">
        <w:fldChar w:fldCharType="separate"/>
      </w:r>
      <w:r w:rsidRPr="00E02FE2">
        <w:rPr>
          <w:noProof/>
        </w:rPr>
        <w:t>(1)</w:t>
      </w:r>
      <w:r w:rsidRPr="00E02FE2">
        <w:fldChar w:fldCharType="end"/>
      </w:r>
      <w:r w:rsidRPr="00E02FE2">
        <w:t xml:space="preserve">. </w:t>
      </w:r>
      <w:r w:rsidR="00744593" w:rsidRPr="00E02FE2">
        <w:t xml:space="preserve">  A slightly more refined approximation for </w:t>
      </w:r>
      <m:oMath>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r>
          <w:rPr>
            <w:rFonts w:ascii="Cambria Math" w:hAnsi="Cambria Math"/>
          </w:rPr>
          <m:t xml:space="preserve"> </m:t>
        </m:r>
      </m:oMath>
      <w:r w:rsidR="00744593" w:rsidRPr="00E02FE2">
        <w:t xml:space="preserve">is </w:t>
      </w:r>
      <m:oMath>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r>
          <w:rPr>
            <w:rFonts w:ascii="Cambria Math" w:hAnsi="Cambria Math"/>
          </w:rPr>
          <m:t>=(3</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+8)/(x</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r>
          <w:rPr>
            <w:rFonts w:ascii="Cambria Math" w:hAnsi="Cambria Math"/>
          </w:rPr>
          <m:t>)</m:t>
        </m:r>
      </m:oMath>
      <w:r w:rsidR="00744593" w:rsidRPr="00E02FE2">
        <w:t xml:space="preserve">; both of the formulas provided are approximations of a method of moments based derivation of Fisher's </w:t>
      </w:r>
      <m:oMath>
        <m:r>
          <w:rPr>
            <w:rFonts w:ascii="Cambria Math" w:hAnsi="Cambria Math"/>
          </w:rPr>
          <m:t>z</m:t>
        </m:r>
      </m:oMath>
      <w:r w:rsidR="00744593" w:rsidRPr="00E02FE2">
        <w:t xml:space="preserve"> transformation </w:t>
      </w:r>
      <w:r w:rsidR="00744593" w:rsidRPr="00E02FE2">
        <w:fldChar w:fldCharType="begin"/>
      </w:r>
      <w:r w:rsidR="00744593" w:rsidRPr="00E02FE2">
        <w:instrText xml:space="preserve"> ADDIN EN.CITE &lt;EndNote&gt;&lt;Cite&gt;&lt;Author&gt;David&lt;/Author&gt;&lt;Year&gt;1938&lt;/Year&gt;&lt;RecNum&gt;1311&lt;/RecNum&gt;&lt;DisplayText&gt;(1)&lt;/DisplayText&gt;&lt;record&gt;&lt;rec-number&gt;1311&lt;/rec-number&gt;&lt;foreign-keys&gt;&lt;key app="EN" db-id="r9ds0vxzfwfs9aes0wcp50pms9pxtez2tr5v" timestamp="1520338635"&gt;1311&lt;/key&gt;&lt;/foreign-keys&gt;&lt;ref-type name="Book"&gt;6&lt;/ref-type&gt;&lt;contributors&gt;&lt;authors&gt;&lt;author&gt;David, F.N.&lt;/author&gt;&lt;/authors&gt;&lt;/contributors&gt;&lt;titles&gt;&lt;title&gt;Tables of the ordinates and probability integral of the distribution of the correlation in small samples&lt;/title&gt;&lt;/titles&gt;&lt;dates&gt;&lt;year&gt;1938&lt;/year&gt;&lt;/dates&gt;&lt;pub-location&gt;London&lt;/pub-location&gt;&lt;publisher&gt;Biometrika&lt;/publisher&gt;&lt;urls&gt;&lt;related-urls&gt;&lt;url&gt;https://books.google.com.au/books?id=oCa2AAAAIAAJ&lt;/url&gt;&lt;/related-urls&gt;&lt;/urls&gt;&lt;/record&gt;&lt;/Cite&gt;&lt;/EndNote&gt;</w:instrText>
      </w:r>
      <w:r w:rsidR="00744593" w:rsidRPr="00E02FE2">
        <w:fldChar w:fldCharType="separate"/>
      </w:r>
      <w:r w:rsidR="00744593" w:rsidRPr="00E02FE2">
        <w:rPr>
          <w:noProof/>
        </w:rPr>
        <w:t>(1)</w:t>
      </w:r>
      <w:r w:rsidR="00744593" w:rsidRPr="00E02FE2">
        <w:fldChar w:fldCharType="end"/>
      </w:r>
      <w:r w:rsidR="00744593" w:rsidRPr="00E02FE2">
        <w:t xml:space="preserve">.  </w:t>
      </w:r>
    </w:p>
    <w:p w14:paraId="33136501" w14:textId="3A2B15C1" w:rsidR="00744593" w:rsidRPr="00E02FE2" w:rsidRDefault="00744593" w:rsidP="00E02FE2">
      <w:r w:rsidRPr="00E02FE2">
        <w:t xml:space="preserve">David </w:t>
      </w:r>
      <w:r w:rsidRPr="00E02FE2">
        <w:fldChar w:fldCharType="begin"/>
      </w:r>
      <w:r w:rsidRPr="00E02FE2">
        <w:instrText xml:space="preserve"> ADDIN EN.CITE &lt;EndNote&gt;&lt;Cite&gt;&lt;Author&gt;David&lt;/Author&gt;&lt;Year&gt;1938&lt;/Year&gt;&lt;RecNum&gt;1311&lt;/RecNum&gt;&lt;DisplayText&gt;(1)&lt;/DisplayText&gt;&lt;record&gt;&lt;rec-number&gt;1311&lt;/rec-number&gt;&lt;foreign-keys&gt;&lt;key app="EN" db-id="r9ds0vxzfwfs9aes0wcp50pms9pxtez2tr5v" timestamp="1520338635"&gt;1311&lt;/key&gt;&lt;/foreign-keys&gt;&lt;ref-type name="Book"&gt;6&lt;/ref-type&gt;&lt;contributors&gt;&lt;authors&gt;&lt;author&gt;David, F.N.&lt;/author&gt;&lt;/authors&gt;&lt;/contributors&gt;&lt;titles&gt;&lt;title&gt;Tables of the ordinates and probability integral of the distribution of the correlation in small samples&lt;/title&gt;&lt;/titles&gt;&lt;dates&gt;&lt;year&gt;1938&lt;/year&gt;&lt;/dates&gt;&lt;pub-location&gt;London&lt;/pub-location&gt;&lt;publisher&gt;Biometrika&lt;/publisher&gt;&lt;urls&gt;&lt;related-urls&gt;&lt;url&gt;https://books.google.com.au/books?id=oCa2AAAAIAAJ&lt;/url&gt;&lt;/related-urls&gt;&lt;/urls&gt;&lt;/record&gt;&lt;/Cite&gt;&lt;/EndNote&gt;</w:instrText>
      </w:r>
      <w:r w:rsidRPr="00E02FE2">
        <w:fldChar w:fldCharType="separate"/>
      </w:r>
      <w:r w:rsidRPr="00E02FE2">
        <w:rPr>
          <w:noProof/>
        </w:rPr>
        <w:t>(1)</w:t>
      </w:r>
      <w:r w:rsidRPr="00E02FE2">
        <w:fldChar w:fldCharType="end"/>
      </w:r>
      <w:r w:rsidRPr="00E02FE2">
        <w:t xml:space="preserve"> notes that</w:t>
      </w:r>
      <w:r w:rsidR="00CE2D81" w:rsidRPr="00E02FE2">
        <w:t xml:space="preserve"> an hypothesis of no difference between sample correlation coefficients for two groups (which for relevance sake we will denote as </w:t>
      </w:r>
      <m:oMath>
        <m:sSub>
          <m:sSubPr>
            <m:ctrlPr>
              <w:rPr>
                <w:rFonts w:ascii="Cambria Math" w:hAnsi="Cambria Math"/>
                <w:i/>
              </w:rPr>
            </m:ctrlPr>
          </m:sSubPr>
          <m:e>
            <m:r>
              <w:rPr>
                <w:rFonts w:ascii="Cambria Math" w:hAnsi="Cambria Math"/>
              </w:rPr>
              <m:t>r</m:t>
            </m:r>
          </m:e>
          <m:sub>
            <m:r>
              <w:rPr>
                <w:rFonts w:ascii="Cambria Math" w:hAnsi="Cambria Math"/>
              </w:rPr>
              <m:t>MZ</m:t>
            </m:r>
          </m:sub>
        </m:sSub>
        <m:r>
          <w:rPr>
            <w:rFonts w:ascii="Cambria Math" w:hAnsi="Cambria Math"/>
          </w:rPr>
          <m:t xml:space="preserve"> </m:t>
        </m:r>
      </m:oMath>
      <w:r w:rsidR="00CE2D81" w:rsidRPr="00E02FE2">
        <w:t xml:space="preserve">and </w:t>
      </w:r>
      <m:oMath>
        <m:sSub>
          <m:sSubPr>
            <m:ctrlPr>
              <w:rPr>
                <w:rFonts w:ascii="Cambria Math" w:hAnsi="Cambria Math"/>
                <w:i/>
              </w:rPr>
            </m:ctrlPr>
          </m:sSubPr>
          <m:e>
            <m:r>
              <w:rPr>
                <w:rFonts w:ascii="Cambria Math" w:hAnsi="Cambria Math"/>
              </w:rPr>
              <m:t>r</m:t>
            </m:r>
          </m:e>
          <m:sub>
            <m:r>
              <w:rPr>
                <w:rFonts w:ascii="Cambria Math" w:hAnsi="Cambria Math"/>
              </w:rPr>
              <m:t>DZ</m:t>
            </m:r>
          </m:sub>
        </m:sSub>
      </m:oMath>
      <w:r w:rsidR="00CE2D81" w:rsidRPr="00E02FE2">
        <w:t>), may be tested by evaluating cross-over of z-transformation derived confidence intervals (L for lower and U for upper)</w:t>
      </w:r>
    </w:p>
    <w:p w14:paraId="5F9A5F8F" w14:textId="2A9D823F" w:rsidR="00CE2D81" w:rsidRPr="00E02FE2" w:rsidRDefault="00455DB3" w:rsidP="00E02FE2">
      <m:oMathPara>
        <m:oMath>
          <m:sSub>
            <m:sSubPr>
              <m:ctrlPr>
                <w:rPr>
                  <w:rFonts w:ascii="Cambria Math" w:hAnsi="Cambria Math"/>
                </w:rPr>
              </m:ctrlPr>
            </m:sSubPr>
            <m:e>
              <m:sSub>
                <m:sSubPr>
                  <m:ctrlPr>
                    <w:rPr>
                      <w:rFonts w:ascii="Cambria Math" w:hAnsi="Cambria Math"/>
                    </w:rPr>
                  </m:ctrlPr>
                </m:sSubPr>
                <m:e>
                  <m:r>
                    <w:rPr>
                      <w:rFonts w:ascii="Cambria Math" w:hAnsi="Cambria Math"/>
                    </w:rPr>
                    <m:t>ζ</m:t>
                  </m:r>
                </m:e>
                <m:sub>
                  <m:r>
                    <w:rPr>
                      <w:rFonts w:ascii="Cambria Math" w:hAnsi="Cambria Math"/>
                    </w:rPr>
                    <m:t>U</m:t>
                  </m:r>
                </m:sub>
              </m:sSub>
            </m:e>
            <m:sub>
              <m:r>
                <w:rPr>
                  <w:rFonts w:ascii="Cambria Math" w:hAnsi="Cambria Math"/>
                </w:rPr>
                <m:t>DZ</m:t>
              </m:r>
            </m:sub>
          </m:sSub>
          <m:r>
            <m:rPr>
              <m:sty m:val="p"/>
            </m:rPr>
            <w:rPr>
              <w:rFonts w:ascii="Cambria Math" w:hAnsi="Cambria Math"/>
            </w:rPr>
            <m:t>&gt;</m:t>
          </m:r>
          <m:sSub>
            <m:sSubPr>
              <m:ctrlPr>
                <w:rPr>
                  <w:rFonts w:ascii="Cambria Math" w:hAnsi="Cambria Math"/>
                </w:rPr>
              </m:ctrlPr>
            </m:sSubPr>
            <m:e>
              <m:sSub>
                <m:sSubPr>
                  <m:ctrlPr>
                    <w:rPr>
                      <w:rFonts w:ascii="Cambria Math" w:hAnsi="Cambria Math"/>
                    </w:rPr>
                  </m:ctrlPr>
                </m:sSubPr>
                <m:e>
                  <m:r>
                    <w:rPr>
                      <w:rFonts w:ascii="Cambria Math" w:hAnsi="Cambria Math"/>
                    </w:rPr>
                    <m:t>ζ</m:t>
                  </m:r>
                </m:e>
                <m:sub>
                  <m:r>
                    <w:rPr>
                      <w:rFonts w:ascii="Cambria Math" w:hAnsi="Cambria Math"/>
                    </w:rPr>
                    <m:t>L</m:t>
                  </m:r>
                </m:sub>
              </m:sSub>
            </m:e>
            <m:sub>
              <m:r>
                <w:rPr>
                  <w:rFonts w:ascii="Cambria Math" w:hAnsi="Cambria Math"/>
                </w:rPr>
                <m:t>MZ</m:t>
              </m:r>
            </m:sub>
          </m:sSub>
          <m:r>
            <m:rPr>
              <m:sty m:val="p"/>
            </m:rPr>
            <w:rPr>
              <w:rFonts w:ascii="Cambria Math" w:hAnsi="Cambria Math"/>
            </w:rPr>
            <m:t xml:space="preserve">     ,  or         </m:t>
          </m:r>
          <m:sSub>
            <m:sSubPr>
              <m:ctrlPr>
                <w:rPr>
                  <w:rFonts w:ascii="Cambria Math" w:hAnsi="Cambria Math"/>
                </w:rPr>
              </m:ctrlPr>
            </m:sSubPr>
            <m:e>
              <m:sSub>
                <m:sSubPr>
                  <m:ctrlPr>
                    <w:rPr>
                      <w:rFonts w:ascii="Cambria Math" w:hAnsi="Cambria Math"/>
                    </w:rPr>
                  </m:ctrlPr>
                </m:sSubPr>
                <m:e>
                  <m:r>
                    <w:rPr>
                      <w:rFonts w:ascii="Cambria Math" w:hAnsi="Cambria Math"/>
                    </w:rPr>
                    <m:t>ζ</m:t>
                  </m:r>
                </m:e>
                <m:sub>
                  <m:r>
                    <w:rPr>
                      <w:rFonts w:ascii="Cambria Math" w:hAnsi="Cambria Math"/>
                    </w:rPr>
                    <m:t>U</m:t>
                  </m:r>
                </m:sub>
              </m:sSub>
            </m:e>
            <m:sub>
              <m:r>
                <w:rPr>
                  <w:rFonts w:ascii="Cambria Math" w:hAnsi="Cambria Math"/>
                </w:rPr>
                <m:t>MZ</m:t>
              </m:r>
            </m:sub>
          </m:sSub>
          <m:r>
            <m:rPr>
              <m:sty m:val="p"/>
            </m:rPr>
            <w:rPr>
              <w:rFonts w:ascii="Cambria Math" w:hAnsi="Cambria Math"/>
            </w:rPr>
            <m:t>&gt;</m:t>
          </m:r>
          <m:sSub>
            <m:sSubPr>
              <m:ctrlPr>
                <w:rPr>
                  <w:rFonts w:ascii="Cambria Math" w:hAnsi="Cambria Math"/>
                </w:rPr>
              </m:ctrlPr>
            </m:sSubPr>
            <m:e>
              <m:sSub>
                <m:sSubPr>
                  <m:ctrlPr>
                    <w:rPr>
                      <w:rFonts w:ascii="Cambria Math" w:hAnsi="Cambria Math"/>
                    </w:rPr>
                  </m:ctrlPr>
                </m:sSubPr>
                <m:e>
                  <m:r>
                    <w:rPr>
                      <w:rFonts w:ascii="Cambria Math" w:hAnsi="Cambria Math"/>
                    </w:rPr>
                    <m:t>ζ</m:t>
                  </m:r>
                </m:e>
                <m:sub>
                  <m:r>
                    <w:rPr>
                      <w:rFonts w:ascii="Cambria Math" w:hAnsi="Cambria Math"/>
                    </w:rPr>
                    <m:t>L</m:t>
                  </m:r>
                </m:sub>
              </m:sSub>
            </m:e>
            <m:sub>
              <m:r>
                <w:rPr>
                  <w:rFonts w:ascii="Cambria Math" w:hAnsi="Cambria Math"/>
                </w:rPr>
                <m:t>DZ</m:t>
              </m:r>
            </m:sub>
          </m:sSub>
          <m:r>
            <m:rPr>
              <m:sty m:val="p"/>
            </m:rPr>
            <w:rPr>
              <w:rFonts w:ascii="Cambria Math" w:hAnsi="Cambria Math"/>
            </w:rPr>
            <m:t xml:space="preserve">  </m:t>
          </m:r>
        </m:oMath>
      </m:oMathPara>
    </w:p>
    <w:p w14:paraId="779A7C68" w14:textId="1591F6F4" w:rsidR="00CE2D81" w:rsidRPr="00E02FE2" w:rsidRDefault="00CE2D81" w:rsidP="00E02FE2">
      <w:proofErr w:type="gramStart"/>
      <w:r w:rsidRPr="00E02FE2">
        <w:t>or ,</w:t>
      </w:r>
      <w:proofErr w:type="gramEnd"/>
      <w:r w:rsidRPr="00E02FE2">
        <w:t xml:space="preserve"> equivalently,</w:t>
      </w:r>
    </w:p>
    <w:p w14:paraId="52E4E001" w14:textId="7B1C5317" w:rsidR="00CE2D81" w:rsidRPr="00E02FE2" w:rsidRDefault="00455DB3" w:rsidP="00E02FE2">
      <m:oMathPara>
        <m:oMath>
          <m:sSub>
            <m:sSubPr>
              <m:ctrlPr>
                <w:rPr>
                  <w:rFonts w:ascii="Cambria Math" w:hAnsi="Cambria Math"/>
                </w:rPr>
              </m:ctrlPr>
            </m:sSubPr>
            <m:e>
              <m:r>
                <m:rPr>
                  <m:sty m:val="p"/>
                </m:rPr>
                <w:rPr>
                  <w:rFonts w:ascii="Cambria Math" w:hAnsi="Cambria Math"/>
                </w:rPr>
                <m:t>|</m:t>
              </m:r>
              <m:r>
                <w:rPr>
                  <w:rFonts w:ascii="Cambria Math" w:hAnsi="Cambria Math"/>
                </w:rPr>
                <m:t>z</m:t>
              </m:r>
            </m:e>
            <m:sub>
              <m:r>
                <w:rPr>
                  <w:rFonts w:ascii="Cambria Math" w:hAnsi="Cambria Math"/>
                </w:rPr>
                <m:t>DZ</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MZ</m:t>
              </m:r>
            </m:sub>
          </m:sSub>
          <m:r>
            <m:rPr>
              <m:sty m:val="p"/>
            </m:rPr>
            <w:rPr>
              <w:rFonts w:ascii="Cambria Math" w:hAnsi="Cambria Math"/>
            </w:rPr>
            <m:t>|&gt;Φ</m:t>
          </m:r>
          <m:d>
            <m:dPr>
              <m:ctrlPr>
                <w:rPr>
                  <w:rFonts w:ascii="Cambria Math" w:hAnsi="Cambria Math"/>
                </w:rPr>
              </m:ctrlPr>
            </m:dPr>
            <m:e>
              <m:r>
                <m:rPr>
                  <m:sty m:val="p"/>
                </m:rPr>
                <w:rPr>
                  <w:rFonts w:ascii="Cambria Math" w:hAnsi="Cambria Math"/>
                </w:rPr>
                <m:t>1-</m:t>
              </m:r>
              <m:r>
                <w:rPr>
                  <w:rFonts w:ascii="Cambria Math" w:hAnsi="Cambria Math"/>
                </w:rPr>
                <m:t>α</m:t>
              </m:r>
            </m:e>
          </m:d>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z</m:t>
                  </m:r>
                </m:e>
                <m:sub>
                  <m:r>
                    <w:rPr>
                      <w:rFonts w:ascii="Cambria Math" w:hAnsi="Cambria Math"/>
                    </w:rPr>
                    <m:t>MZ</m:t>
                  </m:r>
                </m:sub>
              </m:sSub>
            </m:sub>
            <m:sup>
              <m:r>
                <m:rPr>
                  <m:sty m:val="p"/>
                </m:rPr>
                <w:rPr>
                  <w:rFonts w:ascii="Cambria Math" w:hAnsi="Cambria Math"/>
                </w:rPr>
                <m:t>2</m:t>
              </m:r>
            </m:sup>
          </m:sSubSup>
          <m:r>
            <m:rPr>
              <m:sty m:val="p"/>
            </m:rPr>
            <w:rPr>
              <w:rFonts w:ascii="Cambria Math" w:hAnsi="Cambria Math"/>
            </w:rPr>
            <m:t>+Φ</m:t>
          </m:r>
          <m:d>
            <m:dPr>
              <m:ctrlPr>
                <w:rPr>
                  <w:rFonts w:ascii="Cambria Math" w:hAnsi="Cambria Math"/>
                </w:rPr>
              </m:ctrlPr>
            </m:dPr>
            <m:e>
              <m:r>
                <m:rPr>
                  <m:sty m:val="p"/>
                </m:rPr>
                <w:rPr>
                  <w:rFonts w:ascii="Cambria Math" w:hAnsi="Cambria Math"/>
                </w:rPr>
                <m:t>1-</m:t>
              </m:r>
              <m:r>
                <w:rPr>
                  <w:rFonts w:ascii="Cambria Math" w:hAnsi="Cambria Math"/>
                </w:rPr>
                <m:t>α</m:t>
              </m:r>
            </m:e>
          </m:d>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z</m:t>
                  </m:r>
                </m:e>
                <m:sub>
                  <m:r>
                    <w:rPr>
                      <w:rFonts w:ascii="Cambria Math" w:hAnsi="Cambria Math"/>
                    </w:rPr>
                    <m:t>DZ</m:t>
                  </m:r>
                </m:sub>
              </m:sSub>
            </m:sub>
            <m:sup>
              <m:r>
                <m:rPr>
                  <m:sty m:val="p"/>
                </m:rPr>
                <w:rPr>
                  <w:rFonts w:ascii="Cambria Math" w:hAnsi="Cambria Math"/>
                </w:rPr>
                <m:t>2</m:t>
              </m:r>
            </m:sup>
          </m:sSubSup>
        </m:oMath>
      </m:oMathPara>
    </w:p>
    <w:p w14:paraId="08192CA5" w14:textId="5710362E" w:rsidR="00CE2D81" w:rsidRPr="00E02FE2" w:rsidRDefault="00CE2D81" w:rsidP="00E02FE2">
      <w:r w:rsidRPr="00E02FE2">
        <w:t>This useful principle of logic may be applied to other empirical methods of confidence interval calculation, such as using bootstrap estimates which will be detailed later.</w:t>
      </w:r>
    </w:p>
    <w:p w14:paraId="000E777B" w14:textId="7D185764" w:rsidR="009F2D2F" w:rsidRPr="00E02FE2" w:rsidRDefault="009F2D2F" w:rsidP="005936DE">
      <w:pPr>
        <w:pStyle w:val="Heading4"/>
      </w:pPr>
      <w:r w:rsidRPr="00E02FE2">
        <w:t xml:space="preserve">Power </w:t>
      </w:r>
    </w:p>
    <w:p w14:paraId="7C14C384" w14:textId="1A18FF56" w:rsidR="009F2D2F" w:rsidRPr="00E02FE2" w:rsidRDefault="009F2D2F" w:rsidP="00E02FE2">
      <w:pPr>
        <w:pStyle w:val="ListParagraph"/>
        <w:numPr>
          <w:ilvl w:val="0"/>
          <w:numId w:val="2"/>
        </w:numPr>
      </w:pPr>
      <w:proofErr w:type="spellStart"/>
      <w:r w:rsidRPr="00E02FE2">
        <w:t>Neyman</w:t>
      </w:r>
      <w:proofErr w:type="spellEnd"/>
      <w:r w:rsidRPr="00E02FE2">
        <w:t xml:space="preserve"> and ES Pearson </w:t>
      </w:r>
      <w:r w:rsidRPr="00E02FE2">
        <w:fldChar w:fldCharType="begin"/>
      </w:r>
      <w:r w:rsidR="00721526">
        <w:instrText xml:space="preserve"> ADDIN EN.CITE &lt;EndNote&gt;&lt;Cite&gt;&lt;Author&gt;Neyman&lt;/Author&gt;&lt;Year&gt;1936&lt;/Year&gt;&lt;RecNum&gt;1325&lt;/RecNum&gt;&lt;DisplayText&gt;(19)&lt;/DisplayText&gt;&lt;record&gt;&lt;rec-number&gt;1325&lt;/rec-number&gt;&lt;foreign-keys&gt;&lt;key app="EN" db-id="r9ds0vxzfwfs9aes0wcp50pms9pxtez2tr5v" timestamp="1520949903"&gt;1325&lt;/key&gt;&lt;/foreign-keys&gt;&lt;ref-type name="Journal Article"&gt;17&lt;/ref-type&gt;&lt;contributors&gt;&lt;authors&gt;&lt;author&gt;Neyman, J.&lt;/author&gt;&lt;author&gt;Pearson, E. S.&lt;/author&gt;&lt;/authors&gt;&lt;/contributors&gt;&lt;titles&gt;&lt;title&gt;Contributions to the theory of testing statistical hypotheses&lt;/title&gt;&lt;secondary-title&gt;Statistical Research Memoirs&lt;/secondary-title&gt;&lt;/titles&gt;&lt;periodical&gt;&lt;full-title&gt;Statistical Research Memoirs&lt;/full-title&gt;&lt;/periodical&gt;&lt;pages&gt;1-37&lt;/pages&gt;&lt;volume&gt;1&lt;/volume&gt;&lt;dates&gt;&lt;year&gt;1936&lt;/year&gt;&lt;/dates&gt;&lt;urls&gt;&lt;/urls&gt;&lt;/record&gt;&lt;/Cite&gt;&lt;/EndNote&gt;</w:instrText>
      </w:r>
      <w:r w:rsidRPr="00E02FE2">
        <w:fldChar w:fldCharType="separate"/>
      </w:r>
      <w:r w:rsidR="00721526">
        <w:rPr>
          <w:noProof/>
        </w:rPr>
        <w:t>(19)</w:t>
      </w:r>
      <w:r w:rsidRPr="00E02FE2">
        <w:fldChar w:fldCharType="end"/>
      </w:r>
    </w:p>
    <w:p w14:paraId="29DD913D" w14:textId="048C360C" w:rsidR="009F2D2F" w:rsidRDefault="009F2D2F" w:rsidP="00E02FE2">
      <w:pPr>
        <w:pStyle w:val="ListParagraph"/>
        <w:numPr>
          <w:ilvl w:val="0"/>
          <w:numId w:val="2"/>
        </w:numPr>
      </w:pPr>
      <w:r w:rsidRPr="00E02FE2">
        <w:t xml:space="preserve">Cohen </w:t>
      </w:r>
      <w:r w:rsidRPr="00E02FE2">
        <w:fldChar w:fldCharType="begin"/>
      </w:r>
      <w:r w:rsidR="00721526">
        <w:instrText xml:space="preserve"> ADDIN EN.CITE &lt;EndNote&gt;&lt;Cite&gt;&lt;Author&gt;Cohen&lt;/Author&gt;&lt;Year&gt;1988&lt;/Year&gt;&lt;RecNum&gt;1305&lt;/RecNum&gt;&lt;DisplayText&gt;(20)&lt;/DisplayText&gt;&lt;record&gt;&lt;rec-number&gt;1305&lt;/rec-number&gt;&lt;foreign-keys&gt;&lt;key app="EN" db-id="r9ds0vxzfwfs9aes0wcp50pms9pxtez2tr5v" timestamp="1519732108"&gt;1305&lt;/key&gt;&lt;/foreign-keys&gt;&lt;ref-type name="Book"&gt;6&lt;/ref-type&gt;&lt;contributors&gt;&lt;authors&gt;&lt;author&gt;Cohen, J.&lt;/author&gt;&lt;/authors&gt;&lt;/contributors&gt;&lt;titles&gt;&lt;title&gt;Statistical Power Analysis for the Behavioral Sciences&lt;/title&gt;&lt;/titles&gt;&lt;dates&gt;&lt;year&gt;1988&lt;/year&gt;&lt;/dates&gt;&lt;pub-location&gt;New York&lt;/pub-location&gt;&lt;publisher&gt;Laurence Erlbaum Associates&lt;/publisher&gt;&lt;isbn&gt;9781134742707&lt;/isbn&gt;&lt;urls&gt;&lt;/urls&gt;&lt;/record&gt;&lt;/Cite&gt;&lt;/EndNote&gt;</w:instrText>
      </w:r>
      <w:r w:rsidRPr="00E02FE2">
        <w:fldChar w:fldCharType="separate"/>
      </w:r>
      <w:r w:rsidR="00721526">
        <w:rPr>
          <w:noProof/>
        </w:rPr>
        <w:t>(20)</w:t>
      </w:r>
      <w:r w:rsidRPr="00E02FE2">
        <w:fldChar w:fldCharType="end"/>
      </w:r>
    </w:p>
    <w:p w14:paraId="05DDB2EB" w14:textId="469E8648" w:rsidR="0046147B" w:rsidRPr="00E02FE2" w:rsidRDefault="0046147B" w:rsidP="00E02FE2">
      <w:pPr>
        <w:pStyle w:val="ListParagraph"/>
        <w:numPr>
          <w:ilvl w:val="0"/>
          <w:numId w:val="2"/>
        </w:numPr>
      </w:pPr>
      <w:r>
        <w:t>Given the potential increased complexity of estimation of ICCs by way of mixed effects models, any calculation will be much more complex than the simple examples using the product moment correlation coefficient!</w:t>
      </w:r>
      <w:r w:rsidR="00D3539A">
        <w:t xml:space="preserve">  Perhaps this is a good argument for </w:t>
      </w:r>
      <w:proofErr w:type="spellStart"/>
      <w:r w:rsidR="00D3539A">
        <w:t>Enes’</w:t>
      </w:r>
      <w:proofErr w:type="spellEnd"/>
      <w:r w:rsidR="00D3539A">
        <w:t xml:space="preserve"> suggestion to employ simulation approaches to derive empirical estimates of the confidence intervals and power this way</w:t>
      </w:r>
      <w:r w:rsidR="002E1C73">
        <w:t>…</w:t>
      </w:r>
    </w:p>
    <w:p w14:paraId="6A9122A0" w14:textId="7BF58B99" w:rsidR="009F2D2F" w:rsidRPr="00E02FE2" w:rsidRDefault="009F2D2F" w:rsidP="00E02FE2"/>
    <w:p w14:paraId="6DEE4D7E" w14:textId="27D4E812" w:rsidR="005F19E2" w:rsidRPr="00E02FE2" w:rsidRDefault="005F19E2" w:rsidP="005936DE">
      <w:pPr>
        <w:pStyle w:val="Heading4"/>
      </w:pPr>
      <w:r w:rsidRPr="00E02FE2">
        <w:t xml:space="preserve">Empirical </w:t>
      </w:r>
      <w:r w:rsidR="00FD69BF" w:rsidRPr="00E02FE2">
        <w:t>methods of distribution approximation</w:t>
      </w:r>
    </w:p>
    <w:p w14:paraId="3F63C19B" w14:textId="2831F1B1" w:rsidR="005F19E2" w:rsidRPr="00E02FE2" w:rsidRDefault="005F19E2" w:rsidP="00E02FE2">
      <w:pPr>
        <w:pStyle w:val="ListParagraph"/>
        <w:numPr>
          <w:ilvl w:val="0"/>
          <w:numId w:val="3"/>
        </w:numPr>
      </w:pPr>
      <w:r w:rsidRPr="00E02FE2">
        <w:t>Bootstrap</w:t>
      </w:r>
      <w:r w:rsidR="00FD69BF" w:rsidRPr="00E02FE2">
        <w:t xml:space="preserve"> (</w:t>
      </w:r>
      <w:proofErr w:type="spellStart"/>
      <w:r w:rsidR="00FD69BF" w:rsidRPr="00E02FE2">
        <w:t>Efron</w:t>
      </w:r>
      <w:proofErr w:type="spellEnd"/>
      <w:r w:rsidR="00FD69BF" w:rsidRPr="00E02FE2">
        <w:t xml:space="preserve"> and </w:t>
      </w:r>
      <w:proofErr w:type="spellStart"/>
      <w:r w:rsidR="00FD69BF" w:rsidRPr="00E02FE2">
        <w:t>Tibshirani</w:t>
      </w:r>
      <w:proofErr w:type="spellEnd"/>
      <w:r w:rsidR="00FD69BF" w:rsidRPr="00E02FE2">
        <w:t>), simulation and permutation - (</w:t>
      </w:r>
      <w:proofErr w:type="spellStart"/>
      <w:r w:rsidR="00FD69BF" w:rsidRPr="00E02FE2">
        <w:t>Enes’</w:t>
      </w:r>
      <w:proofErr w:type="spellEnd"/>
      <w:r w:rsidR="00FD69BF" w:rsidRPr="00E02FE2">
        <w:t xml:space="preserve"> references and like articles) </w:t>
      </w:r>
    </w:p>
    <w:p w14:paraId="24AA5737" w14:textId="77777777" w:rsidR="005C3E41" w:rsidRPr="00E02FE2" w:rsidRDefault="005C3E41" w:rsidP="00E02FE2"/>
    <w:p w14:paraId="02EC3102" w14:textId="5B11A14E" w:rsidR="005C3E41" w:rsidRPr="00E02FE2" w:rsidRDefault="000C4258" w:rsidP="005936DE">
      <w:pPr>
        <w:pStyle w:val="Heading2"/>
      </w:pPr>
      <w:r w:rsidRPr="00E02FE2">
        <w:lastRenderedPageBreak/>
        <w:t>References</w:t>
      </w:r>
    </w:p>
    <w:p w14:paraId="64C6B6C4" w14:textId="77777777" w:rsidR="00721526" w:rsidRPr="00721526" w:rsidRDefault="005C3E41" w:rsidP="00721526">
      <w:pPr>
        <w:pStyle w:val="EndNoteBibliography"/>
        <w:spacing w:after="0"/>
      </w:pPr>
      <w:r w:rsidRPr="00E02FE2">
        <w:fldChar w:fldCharType="begin"/>
      </w:r>
      <w:r w:rsidRPr="00E02FE2">
        <w:instrText xml:space="preserve"> ADDIN EN.REFLIST </w:instrText>
      </w:r>
      <w:r w:rsidRPr="00E02FE2">
        <w:fldChar w:fldCharType="separate"/>
      </w:r>
      <w:r w:rsidR="00721526" w:rsidRPr="00721526">
        <w:t>1.</w:t>
      </w:r>
      <w:r w:rsidR="00721526" w:rsidRPr="00721526">
        <w:tab/>
        <w:t>David FN. Tables of the ordinates and probability integral of the distribution of the correlation in small samples. London: Biometrika; 1938.</w:t>
      </w:r>
    </w:p>
    <w:p w14:paraId="2CA19ABD" w14:textId="77777777" w:rsidR="00721526" w:rsidRPr="00721526" w:rsidRDefault="00721526" w:rsidP="00721526">
      <w:pPr>
        <w:pStyle w:val="EndNoteBibliography"/>
        <w:spacing w:after="0"/>
      </w:pPr>
      <w:r w:rsidRPr="00721526">
        <w:t>2.</w:t>
      </w:r>
      <w:r w:rsidRPr="00721526">
        <w:tab/>
        <w:t>Hauke J, Kossowski T. Comparison of Values of Pearson's and Spearman's Correlation Coefficients on the Same Sets of Data. Quaestiones Geographicae2011. p. 87.</w:t>
      </w:r>
    </w:p>
    <w:p w14:paraId="529EA3C9" w14:textId="77777777" w:rsidR="00721526" w:rsidRPr="00721526" w:rsidRDefault="00721526" w:rsidP="00721526">
      <w:pPr>
        <w:pStyle w:val="EndNoteBibliography"/>
        <w:spacing w:after="0"/>
      </w:pPr>
      <w:r w:rsidRPr="00721526">
        <w:t>3.</w:t>
      </w:r>
      <w:r w:rsidRPr="00721526">
        <w:tab/>
        <w:t>Liu J, Tang W, Chen G, Lu Y, Feng C, Tu XM. Correlation and agreement: overview and clarification of competing concepts and measures. Shanghai Archives of Psychiatry. 2016;28(2):115-20.</w:t>
      </w:r>
    </w:p>
    <w:p w14:paraId="6AAC0DB2" w14:textId="77777777" w:rsidR="00721526" w:rsidRPr="00721526" w:rsidRDefault="00721526" w:rsidP="00721526">
      <w:pPr>
        <w:pStyle w:val="EndNoteBibliography"/>
        <w:spacing w:after="0"/>
      </w:pPr>
      <w:r w:rsidRPr="00721526">
        <w:t>4.</w:t>
      </w:r>
      <w:r w:rsidRPr="00721526">
        <w:tab/>
        <w:t>StataCorp. Stata: Release 13. College Station, TX: StataCorp LP; 2013.</w:t>
      </w:r>
    </w:p>
    <w:p w14:paraId="3625524C" w14:textId="77777777" w:rsidR="00721526" w:rsidRPr="00721526" w:rsidRDefault="00721526" w:rsidP="00721526">
      <w:pPr>
        <w:pStyle w:val="EndNoteBibliography"/>
        <w:spacing w:after="0"/>
      </w:pPr>
      <w:r w:rsidRPr="00721526">
        <w:t>5.</w:t>
      </w:r>
      <w:r w:rsidRPr="00721526">
        <w:tab/>
        <w:t>Fisher RA, Sir, -. Statistical methods, experimental design and scientific inference / R.A. Fisher ; edited by J.H. Bennett ; with a foreword by F. Yates. Bennett JH, editor. Oxford [England] ; New York :: Oxford University Press; 1990.</w:t>
      </w:r>
    </w:p>
    <w:p w14:paraId="4A3EFF0B" w14:textId="77777777" w:rsidR="00721526" w:rsidRPr="00721526" w:rsidRDefault="00721526" w:rsidP="00721526">
      <w:pPr>
        <w:pStyle w:val="EndNoteBibliography"/>
        <w:spacing w:after="0"/>
      </w:pPr>
      <w:r w:rsidRPr="00721526">
        <w:t>6.</w:t>
      </w:r>
      <w:r w:rsidRPr="00721526">
        <w:tab/>
        <w:t>Castillo-Fernandez JE, Spector TD, Bell JT. Epigenetics of discordant monozygotic twins: implications for disease. Genome Medicine. 2014;6(7):60.</w:t>
      </w:r>
    </w:p>
    <w:p w14:paraId="2271C0D8" w14:textId="77777777" w:rsidR="00721526" w:rsidRPr="00721526" w:rsidRDefault="00721526" w:rsidP="00721526">
      <w:pPr>
        <w:pStyle w:val="EndNoteBibliography"/>
        <w:spacing w:after="0"/>
      </w:pPr>
      <w:r w:rsidRPr="00721526">
        <w:t>7.</w:t>
      </w:r>
      <w:r w:rsidRPr="00721526">
        <w:tab/>
        <w:t>Falconer DS. Introduction to quantitative genetics / D.S. Falconer. Edinburgh: Oliver &amp; Boyd; 1960.</w:t>
      </w:r>
    </w:p>
    <w:p w14:paraId="725F547D" w14:textId="77777777" w:rsidR="00721526" w:rsidRPr="00721526" w:rsidRDefault="00721526" w:rsidP="00721526">
      <w:pPr>
        <w:pStyle w:val="EndNoteBibliography"/>
        <w:spacing w:after="0"/>
      </w:pPr>
      <w:r w:rsidRPr="00721526">
        <w:t>8.</w:t>
      </w:r>
      <w:r w:rsidRPr="00721526">
        <w:tab/>
        <w:t>Rabe-Hesketh S, Skrondal A. Multilevel and longitudinal modeling using Stata. 3rd ed. College Station, Tex.: Stata Press Publication; 2012.</w:t>
      </w:r>
    </w:p>
    <w:p w14:paraId="1A1D7293" w14:textId="77777777" w:rsidR="00721526" w:rsidRPr="00721526" w:rsidRDefault="00721526" w:rsidP="00721526">
      <w:pPr>
        <w:pStyle w:val="EndNoteBibliography"/>
        <w:spacing w:after="0"/>
      </w:pPr>
      <w:r w:rsidRPr="00721526">
        <w:t>9.</w:t>
      </w:r>
      <w:r w:rsidRPr="00721526">
        <w:tab/>
        <w:t>Visscher PM, Hill WG, Wray NR. Heritability in the genomics era — concepts and misconceptions. Nature Reviews Genetics. 2008;9:255.</w:t>
      </w:r>
    </w:p>
    <w:p w14:paraId="0FDD7FE4" w14:textId="77777777" w:rsidR="00721526" w:rsidRPr="00721526" w:rsidRDefault="00721526" w:rsidP="00721526">
      <w:pPr>
        <w:pStyle w:val="EndNoteBibliography"/>
        <w:spacing w:after="0"/>
      </w:pPr>
      <w:r w:rsidRPr="00721526">
        <w:t>10.</w:t>
      </w:r>
      <w:r w:rsidRPr="00721526">
        <w:tab/>
        <w:t>Atenafu EG, Hamid JS, To T, Willan AR, M Feldman B, Beyene J. Bias-corrected estimator for intraclass correlation coefficient in the balanced one-way random effects model. BMC Medical Research Methodology. 2012;12:126-.</w:t>
      </w:r>
    </w:p>
    <w:p w14:paraId="2D0F5B63" w14:textId="77777777" w:rsidR="00721526" w:rsidRPr="00721526" w:rsidRDefault="00721526" w:rsidP="00721526">
      <w:pPr>
        <w:pStyle w:val="EndNoteBibliography"/>
        <w:spacing w:after="0"/>
      </w:pPr>
      <w:r w:rsidRPr="00721526">
        <w:t>11.</w:t>
      </w:r>
      <w:r w:rsidRPr="00721526">
        <w:tab/>
        <w:t>Chen G, Taylor PA, Haller SP, Kircanski K, Stoddard J, Pine DS, et al. Intraclass correlation: Improved modeling approaches and applications for neuroimaging. Human Brain Mapping. 2018;39(3):1187-206.</w:t>
      </w:r>
    </w:p>
    <w:p w14:paraId="52B34FB5" w14:textId="77777777" w:rsidR="00721526" w:rsidRPr="00721526" w:rsidRDefault="00721526" w:rsidP="00721526">
      <w:pPr>
        <w:pStyle w:val="EndNoteBibliography"/>
        <w:spacing w:after="0"/>
      </w:pPr>
      <w:r w:rsidRPr="00721526">
        <w:t>12.</w:t>
      </w:r>
      <w:r w:rsidRPr="00721526">
        <w:tab/>
        <w:t>Galton F. Kinship and Correlation. The North American Review. 1890;150(401):419-31.</w:t>
      </w:r>
    </w:p>
    <w:p w14:paraId="2C2D8D30" w14:textId="77777777" w:rsidR="00721526" w:rsidRPr="00721526" w:rsidRDefault="00721526" w:rsidP="00721526">
      <w:pPr>
        <w:pStyle w:val="EndNoteBibliography"/>
        <w:spacing w:after="0"/>
      </w:pPr>
      <w:r w:rsidRPr="00721526">
        <w:t>13.</w:t>
      </w:r>
      <w:r w:rsidRPr="00721526">
        <w:tab/>
        <w:t>Galton F. Co-Relations and Their Measurement, Chiefly from Anthropometric Data. Proceedings of the Royal Society of London. 1888;45:135-45.</w:t>
      </w:r>
    </w:p>
    <w:p w14:paraId="0349A514" w14:textId="77777777" w:rsidR="00721526" w:rsidRPr="00721526" w:rsidRDefault="00721526" w:rsidP="00721526">
      <w:pPr>
        <w:pStyle w:val="EndNoteBibliography"/>
        <w:spacing w:after="0"/>
      </w:pPr>
      <w:r w:rsidRPr="00721526">
        <w:t>14.</w:t>
      </w:r>
      <w:r w:rsidRPr="00721526">
        <w:tab/>
        <w:t>Francis Galton. 1822–1922. A Centenary Appreciation. By Pearson Karl , F.R.S. With frontispiece drawing of Francis Galton. [Pp. 23. London: Cambridge University Press. Price 2s. net.]. Journal of the Institute of Actuaries. 2016;53(3):311-2.</w:t>
      </w:r>
    </w:p>
    <w:p w14:paraId="3303880D" w14:textId="77777777" w:rsidR="00721526" w:rsidRPr="00721526" w:rsidRDefault="00721526" w:rsidP="00721526">
      <w:pPr>
        <w:pStyle w:val="EndNoteBibliography"/>
        <w:spacing w:after="0"/>
      </w:pPr>
      <w:r w:rsidRPr="00721526">
        <w:t>15.</w:t>
      </w:r>
      <w:r w:rsidRPr="00721526">
        <w:tab/>
        <w:t>Pearson K. Note on regression and inheritance in the case of two parents. Proceedings of the Royal Society of London. 1895;58(347-352):240-2.</w:t>
      </w:r>
    </w:p>
    <w:p w14:paraId="442EBC04" w14:textId="77777777" w:rsidR="00721526" w:rsidRPr="00721526" w:rsidRDefault="00721526" w:rsidP="00721526">
      <w:pPr>
        <w:pStyle w:val="EndNoteBibliography"/>
        <w:spacing w:after="0"/>
      </w:pPr>
      <w:r w:rsidRPr="00721526">
        <w:t>16.</w:t>
      </w:r>
      <w:r w:rsidRPr="00721526">
        <w:tab/>
        <w:t>"Student". Probable Error of a Correlation Coefficient. Biometrika. 1908;6(2-3):302-10.</w:t>
      </w:r>
    </w:p>
    <w:p w14:paraId="13B7041D" w14:textId="77777777" w:rsidR="00721526" w:rsidRPr="00721526" w:rsidRDefault="00721526" w:rsidP="00721526">
      <w:pPr>
        <w:pStyle w:val="EndNoteBibliography"/>
        <w:spacing w:after="0"/>
      </w:pPr>
      <w:r w:rsidRPr="00721526">
        <w:t>17.</w:t>
      </w:r>
      <w:r w:rsidRPr="00721526">
        <w:tab/>
        <w:t>Soper HE. On the Probable Error of the Correlation Coefficient to a Second Approximation*. Biometrika. 1913;9(1-2):91-115.</w:t>
      </w:r>
    </w:p>
    <w:p w14:paraId="104D3AFE" w14:textId="77777777" w:rsidR="00721526" w:rsidRPr="00721526" w:rsidRDefault="00721526" w:rsidP="00721526">
      <w:pPr>
        <w:pStyle w:val="EndNoteBibliography"/>
        <w:spacing w:after="0"/>
      </w:pPr>
      <w:r w:rsidRPr="00721526">
        <w:t>18.</w:t>
      </w:r>
      <w:r w:rsidRPr="00721526">
        <w:tab/>
        <w:t>Fisher RA. Frequency Distribution Of The Values Of The Correlation Coeffients In Samples From An Indefinitely Large Popultion. Biometrika. 1915;10(4):507-21.</w:t>
      </w:r>
    </w:p>
    <w:p w14:paraId="09892C3A" w14:textId="77777777" w:rsidR="00721526" w:rsidRPr="00721526" w:rsidRDefault="00721526" w:rsidP="00721526">
      <w:pPr>
        <w:pStyle w:val="EndNoteBibliography"/>
        <w:spacing w:after="0"/>
      </w:pPr>
      <w:r w:rsidRPr="00721526">
        <w:t>19.</w:t>
      </w:r>
      <w:r w:rsidRPr="00721526">
        <w:tab/>
        <w:t>Neyman J, Pearson ES. Contributions to the theory of testing statistical hypotheses. Statistical Research Memoirs. 1936;1:1-37.</w:t>
      </w:r>
    </w:p>
    <w:p w14:paraId="35DD41CC" w14:textId="77777777" w:rsidR="00721526" w:rsidRPr="00721526" w:rsidRDefault="00721526" w:rsidP="00721526">
      <w:pPr>
        <w:pStyle w:val="EndNoteBibliography"/>
      </w:pPr>
      <w:r w:rsidRPr="00721526">
        <w:lastRenderedPageBreak/>
        <w:t>20.</w:t>
      </w:r>
      <w:r w:rsidRPr="00721526">
        <w:tab/>
        <w:t>Cohen J. Statistical Power Analysis for the Behavioral Sciences. New York: Laurence Erlbaum Associates; 1988.</w:t>
      </w:r>
    </w:p>
    <w:p w14:paraId="315A1B4F" w14:textId="6E7266C3" w:rsidR="00F16B13" w:rsidRPr="00E02FE2" w:rsidRDefault="005C3E41" w:rsidP="00E02FE2">
      <w:pPr>
        <w:sectPr w:rsidR="00F16B13" w:rsidRPr="00E02FE2" w:rsidSect="00063539">
          <w:headerReference w:type="default" r:id="rId12"/>
          <w:pgSz w:w="12240" w:h="15840"/>
          <w:pgMar w:top="1440" w:right="1080" w:bottom="1440" w:left="1080" w:header="708" w:footer="708" w:gutter="0"/>
          <w:cols w:space="708"/>
          <w:docGrid w:linePitch="360"/>
        </w:sectPr>
      </w:pPr>
      <w:r w:rsidRPr="00E02FE2">
        <w:fldChar w:fldCharType="end"/>
      </w:r>
    </w:p>
    <w:p w14:paraId="0F7EACC4" w14:textId="1E3671B0" w:rsidR="00C27B78" w:rsidRPr="00E02FE2" w:rsidRDefault="00F16B13" w:rsidP="005936DE">
      <w:pPr>
        <w:pStyle w:val="Heading2"/>
      </w:pPr>
      <w:r w:rsidRPr="00E02FE2">
        <w:lastRenderedPageBreak/>
        <w:t>Appendix</w:t>
      </w:r>
    </w:p>
    <w:p w14:paraId="29B42E0D" w14:textId="03D321DB" w:rsidR="00F16B13" w:rsidRPr="00E02FE2" w:rsidRDefault="00F16B13" w:rsidP="00E02FE2">
      <w:r w:rsidRPr="00E02FE2">
        <w:t xml:space="preserve">Rough sketches – in Stata using </w:t>
      </w:r>
      <w:proofErr w:type="spellStart"/>
      <w:r w:rsidRPr="00E02FE2">
        <w:t>mata</w:t>
      </w:r>
      <w:proofErr w:type="spellEnd"/>
      <w:r w:rsidRPr="00E02FE2">
        <w:t xml:space="preserve"> for now, as that is where I am probably most fluent.</w:t>
      </w:r>
      <w:r w:rsidR="009B7E8A" w:rsidRPr="00E02FE2">
        <w:t xml:space="preserve">  Note, I realised too late on the weekend that I couldn’t open the Stata data file provided by Katrina last week as it is newer than my version of Stata (13).  </w:t>
      </w:r>
      <w:r w:rsidR="00FD69BF" w:rsidRPr="00E02FE2">
        <w:t xml:space="preserve">I made do with other datasets.  </w:t>
      </w:r>
      <w:r w:rsidR="009B7E8A" w:rsidRPr="00E02FE2">
        <w:t xml:space="preserve">I’ll convert </w:t>
      </w:r>
      <w:r w:rsidR="00FF78B7" w:rsidRPr="00E02FE2">
        <w:t xml:space="preserve">the supplied </w:t>
      </w:r>
      <w:proofErr w:type="gramStart"/>
      <w:r w:rsidR="00FF78B7" w:rsidRPr="00E02FE2">
        <w:t>twins</w:t>
      </w:r>
      <w:proofErr w:type="gramEnd"/>
      <w:r w:rsidR="00FF78B7" w:rsidRPr="00E02FE2">
        <w:t xml:space="preserve"> data</w:t>
      </w:r>
      <w:r w:rsidR="009B7E8A" w:rsidRPr="00E02FE2">
        <w:t xml:space="preserve"> tomorrow at work and run through the tutorial then ---- I realise that this covers a lot of the aspects of mixed modelling and the ICC that I’m still getting to grips with.</w:t>
      </w:r>
    </w:p>
    <w:p w14:paraId="1F7AB7FB" w14:textId="41F0E669" w:rsidR="00995D04" w:rsidRPr="00E02FE2" w:rsidRDefault="00995D04" w:rsidP="00E02FE2"/>
    <w:p w14:paraId="51C415E5" w14:textId="478CAB7A" w:rsidR="00995D04" w:rsidRPr="00E02FE2" w:rsidRDefault="00995D04" w:rsidP="00E02FE2">
      <w:r w:rsidRPr="00E02FE2">
        <w:t xml:space="preserve">Part of the point below is to figure out how to replicate commands from scratch – that’s how I remember how things are calculated / what they represent, </w:t>
      </w:r>
      <w:proofErr w:type="gramStart"/>
      <w:r w:rsidRPr="00E02FE2">
        <w:t>and also</w:t>
      </w:r>
      <w:proofErr w:type="gramEnd"/>
      <w:r w:rsidRPr="00E02FE2">
        <w:t xml:space="preserve"> if we are creating a tool later on it will be useful to be able to as far as possible not rely on existing commands.</w:t>
      </w:r>
    </w:p>
    <w:p w14:paraId="477EC9E0"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Project: BCA_rp2</w:t>
      </w:r>
    </w:p>
    <w:p w14:paraId="66136D4A"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Purpose: Notes on correlation coefficients and their calculation</w:t>
      </w:r>
    </w:p>
    <w:p w14:paraId="1254A4B3"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Date: 20180319</w:t>
      </w:r>
    </w:p>
    <w:p w14:paraId="543F2152"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Author: Carl Higgs</w:t>
      </w:r>
    </w:p>
    <w:p w14:paraId="14EE2CC5"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10383D36"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Suppose</w:t>
      </w:r>
    </w:p>
    <w:p w14:paraId="58910A92"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Correlation is one method used to describe the relationship between two variables X and Y.</w:t>
      </w:r>
    </w:p>
    <w:p w14:paraId="4F4F6798"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There are different approaches (kinds of correlation coefficient).</w:t>
      </w:r>
    </w:p>
    <w:p w14:paraId="344602EB"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Pearson product-moment correlation coefficient may be the most common: supposing X and Y were standardised to share a common scale,</w:t>
      </w:r>
    </w:p>
    <w:p w14:paraId="7CEABCE5"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the product moment correlation coefficient describes the direction and proportional change in Y for a given a unit increase in X.</w:t>
      </w:r>
    </w:p>
    <w:p w14:paraId="545DA0FD"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Expectation: E(Y) = \mu</w:t>
      </w:r>
    </w:p>
    <w:p w14:paraId="26F5F73B"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Variance: Var(Y) = E(Y^2)-\mu^2</w:t>
      </w:r>
    </w:p>
    <w:p w14:paraId="451A6CCC"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Standard deviation: sigma(Y) = sqrt(Var(Y))</w:t>
      </w:r>
    </w:p>
    <w:p w14:paraId="21CCAA33"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43AA2312"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lastRenderedPageBreak/>
        <w:t>// for convenience, using car data</w:t>
      </w:r>
    </w:p>
    <w:p w14:paraId="71103A62" w14:textId="77777777" w:rsidR="00F16B13" w:rsidRPr="00E02FE2" w:rsidRDefault="00F16B13" w:rsidP="00E02FE2">
      <w:pPr>
        <w:rPr>
          <w:rFonts w:eastAsiaTheme="minorHAnsi"/>
          <w:color w:val="400040"/>
          <w:shd w:val="clear" w:color="auto" w:fill="auto"/>
          <w:lang w:eastAsia="en-US"/>
        </w:rPr>
      </w:pPr>
      <w:proofErr w:type="spellStart"/>
      <w:r w:rsidRPr="00E02FE2">
        <w:rPr>
          <w:rFonts w:eastAsiaTheme="minorHAnsi"/>
          <w:color w:val="0000FF"/>
          <w:shd w:val="clear" w:color="auto" w:fill="auto"/>
          <w:lang w:eastAsia="en-US"/>
        </w:rPr>
        <w:t>sysuse</w:t>
      </w:r>
      <w:proofErr w:type="spellEnd"/>
      <w:r w:rsidRPr="00E02FE2">
        <w:rPr>
          <w:rFonts w:eastAsiaTheme="minorHAnsi"/>
          <w:color w:val="0000FF"/>
          <w:shd w:val="clear" w:color="auto" w:fill="auto"/>
          <w:lang w:eastAsia="en-US"/>
        </w:rPr>
        <w:t xml:space="preserve"> </w:t>
      </w:r>
      <w:proofErr w:type="spellStart"/>
      <w:r w:rsidRPr="00E02FE2">
        <w:rPr>
          <w:rFonts w:eastAsiaTheme="minorHAnsi"/>
          <w:shd w:val="clear" w:color="auto" w:fill="auto"/>
          <w:lang w:eastAsia="en-US"/>
        </w:rPr>
        <w:t>auto</w:t>
      </w:r>
      <w:r w:rsidRPr="00E02FE2">
        <w:rPr>
          <w:rFonts w:eastAsiaTheme="minorHAnsi"/>
          <w:bCs/>
          <w:color w:val="000081"/>
          <w:shd w:val="clear" w:color="auto" w:fill="auto"/>
          <w:lang w:eastAsia="en-US"/>
        </w:rPr>
        <w:t>.</w:t>
      </w:r>
      <w:r w:rsidRPr="00E02FE2">
        <w:rPr>
          <w:rFonts w:eastAsiaTheme="minorHAnsi"/>
          <w:shd w:val="clear" w:color="auto" w:fill="auto"/>
          <w:lang w:eastAsia="en-US"/>
        </w:rPr>
        <w:t>dta</w:t>
      </w:r>
      <w:proofErr w:type="spellEnd"/>
      <w:r w:rsidRPr="00E02FE2">
        <w:rPr>
          <w:rFonts w:eastAsiaTheme="minorHAnsi"/>
          <w:shd w:val="clear" w:color="auto" w:fill="auto"/>
          <w:lang w:eastAsia="en-US"/>
        </w:rPr>
        <w:t xml:space="preserve">, </w:t>
      </w:r>
      <w:r w:rsidRPr="00E02FE2">
        <w:rPr>
          <w:rFonts w:eastAsiaTheme="minorHAnsi"/>
          <w:color w:val="400040"/>
          <w:shd w:val="clear" w:color="auto" w:fill="auto"/>
          <w:lang w:eastAsia="en-US"/>
        </w:rPr>
        <w:t>clear</w:t>
      </w:r>
    </w:p>
    <w:p w14:paraId="169CC16F" w14:textId="77777777" w:rsidR="00F16B13" w:rsidRPr="00E02FE2" w:rsidRDefault="00F16B13" w:rsidP="00E02FE2">
      <w:pPr>
        <w:rPr>
          <w:rFonts w:eastAsiaTheme="minorHAnsi"/>
          <w:shd w:val="clear" w:color="auto" w:fill="auto"/>
          <w:lang w:eastAsia="en-US"/>
        </w:rPr>
      </w:pPr>
      <w:r w:rsidRPr="00E02FE2">
        <w:rPr>
          <w:rFonts w:eastAsiaTheme="minorHAnsi"/>
          <w:color w:val="5959FF"/>
          <w:shd w:val="clear" w:color="auto" w:fill="auto"/>
          <w:lang w:eastAsia="en-US"/>
        </w:rPr>
        <w:t xml:space="preserve">gen </w:t>
      </w:r>
      <w:r w:rsidRPr="00E02FE2">
        <w:rPr>
          <w:rFonts w:eastAsiaTheme="minorHAnsi"/>
          <w:shd w:val="clear" w:color="auto" w:fill="auto"/>
          <w:lang w:eastAsia="en-US"/>
        </w:rPr>
        <w:t xml:space="preserve">id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_n</w:t>
      </w:r>
    </w:p>
    <w:p w14:paraId="16B56E4F" w14:textId="77777777" w:rsidR="00F16B13" w:rsidRPr="00E02FE2" w:rsidRDefault="00F16B13" w:rsidP="00E02FE2">
      <w:pPr>
        <w:rPr>
          <w:rFonts w:eastAsiaTheme="minorHAnsi"/>
          <w:color w:val="C50062"/>
          <w:shd w:val="clear" w:color="auto" w:fill="auto"/>
          <w:lang w:eastAsia="en-US"/>
        </w:rPr>
      </w:pPr>
      <w:r w:rsidRPr="00E02FE2">
        <w:rPr>
          <w:rFonts w:eastAsiaTheme="minorHAnsi"/>
          <w:color w:val="5959FF"/>
          <w:shd w:val="clear" w:color="auto" w:fill="auto"/>
          <w:lang w:eastAsia="en-US"/>
        </w:rPr>
        <w:t xml:space="preserve">gen </w:t>
      </w:r>
      <w:r w:rsidRPr="00E02FE2">
        <w:rPr>
          <w:rFonts w:eastAsiaTheme="minorHAnsi"/>
          <w:shd w:val="clear" w:color="auto" w:fill="auto"/>
          <w:lang w:eastAsia="en-US"/>
        </w:rPr>
        <w:t xml:space="preserve">group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 xml:space="preserve">length </w:t>
      </w:r>
      <w:r w:rsidRPr="00E02FE2">
        <w:rPr>
          <w:rFonts w:eastAsiaTheme="minorHAnsi"/>
          <w:bCs/>
          <w:color w:val="000081"/>
          <w:shd w:val="clear" w:color="auto" w:fill="auto"/>
          <w:lang w:eastAsia="en-US"/>
        </w:rPr>
        <w:t xml:space="preserve">&gt; </w:t>
      </w:r>
      <w:r w:rsidRPr="00E02FE2">
        <w:rPr>
          <w:rFonts w:eastAsiaTheme="minorHAnsi"/>
          <w:color w:val="C50062"/>
          <w:shd w:val="clear" w:color="auto" w:fill="auto"/>
          <w:lang w:eastAsia="en-US"/>
        </w:rPr>
        <w:t>200</w:t>
      </w:r>
    </w:p>
    <w:p w14:paraId="49557BE7"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mata</w:t>
      </w:r>
      <w:proofErr w:type="spellEnd"/>
    </w:p>
    <w:p w14:paraId="6F7F3763"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data </w:t>
      </w:r>
      <w:r w:rsidRPr="00E02FE2">
        <w:rPr>
          <w:rFonts w:eastAsiaTheme="minorHAnsi"/>
          <w:bCs/>
          <w:color w:val="000081"/>
          <w:shd w:val="clear" w:color="auto" w:fill="auto"/>
          <w:lang w:eastAsia="en-US"/>
        </w:rPr>
        <w:t xml:space="preserve">= </w:t>
      </w:r>
      <w:proofErr w:type="spellStart"/>
      <w:r w:rsidRPr="00E02FE2">
        <w:rPr>
          <w:rFonts w:eastAsiaTheme="minorHAnsi"/>
          <w:shd w:val="clear" w:color="auto" w:fill="auto"/>
          <w:lang w:eastAsia="en-US"/>
        </w:rPr>
        <w:t>st_</w:t>
      </w:r>
      <w:proofErr w:type="gramStart"/>
      <w:r w:rsidRPr="00E02FE2">
        <w:rPr>
          <w:rFonts w:eastAsiaTheme="minorHAnsi"/>
          <w:shd w:val="clear" w:color="auto" w:fill="auto"/>
          <w:lang w:eastAsia="en-US"/>
        </w:rPr>
        <w:t>data</w:t>
      </w:r>
      <w:proofErr w:type="spellEnd"/>
      <w:r w:rsidRPr="00E02FE2">
        <w:rPr>
          <w:rFonts w:eastAsiaTheme="minorHAnsi"/>
          <w:shd w:val="clear" w:color="auto" w:fill="auto"/>
          <w:lang w:eastAsia="en-US"/>
        </w:rPr>
        <w:t>(</w:t>
      </w:r>
      <w:proofErr w:type="gramEnd"/>
      <w:r w:rsidRPr="00E02FE2">
        <w:rPr>
          <w:rFonts w:eastAsiaTheme="minorHAnsi"/>
          <w:bCs/>
          <w:color w:val="000081"/>
          <w:shd w:val="clear" w:color="auto" w:fill="auto"/>
          <w:lang w:eastAsia="en-US"/>
        </w:rPr>
        <w:t>.</w:t>
      </w:r>
      <w:r w:rsidRPr="00E02FE2">
        <w:rPr>
          <w:rFonts w:eastAsiaTheme="minorHAnsi"/>
          <w:shd w:val="clear" w:color="auto" w:fill="auto"/>
          <w:lang w:eastAsia="en-US"/>
        </w:rPr>
        <w:t>,"id price mpg")</w:t>
      </w:r>
    </w:p>
    <w:p w14:paraId="7E7CD56F" w14:textId="77777777" w:rsidR="00F16B13" w:rsidRPr="00E02FE2" w:rsidRDefault="00F16B13" w:rsidP="00E02FE2">
      <w:pPr>
        <w:rPr>
          <w:rFonts w:eastAsiaTheme="minorHAnsi"/>
          <w:shd w:val="clear" w:color="auto" w:fill="auto"/>
          <w:lang w:eastAsia="en-US"/>
        </w:rPr>
      </w:pPr>
      <w:r w:rsidRPr="00E02FE2">
        <w:rPr>
          <w:rFonts w:eastAsiaTheme="minorHAnsi"/>
          <w:color w:val="5959FF"/>
          <w:shd w:val="clear" w:color="auto" w:fill="auto"/>
          <w:lang w:eastAsia="en-US"/>
        </w:rPr>
        <w:t xml:space="preserve">n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rows(data)</w:t>
      </w:r>
    </w:p>
    <w:p w14:paraId="161508ED" w14:textId="77777777" w:rsidR="00F16B13" w:rsidRPr="00E02FE2" w:rsidRDefault="00F16B13" w:rsidP="00E02FE2">
      <w:pPr>
        <w:rPr>
          <w:rFonts w:eastAsiaTheme="minorHAnsi"/>
          <w:bCs/>
          <w:color w:val="000081"/>
          <w:shd w:val="clear" w:color="auto" w:fill="auto"/>
          <w:lang w:eastAsia="en-US"/>
        </w:rPr>
      </w:pPr>
      <w:r w:rsidRPr="00E02FE2">
        <w:rPr>
          <w:rFonts w:eastAsiaTheme="minorHAnsi"/>
          <w:shd w:val="clear" w:color="auto" w:fill="auto"/>
          <w:lang w:eastAsia="en-US"/>
        </w:rPr>
        <w:t xml:space="preserve">id </w:t>
      </w:r>
      <w:r w:rsidRPr="00E02FE2">
        <w:rPr>
          <w:rFonts w:eastAsiaTheme="minorHAnsi"/>
          <w:bCs/>
          <w:color w:val="000081"/>
          <w:shd w:val="clear" w:color="auto" w:fill="auto"/>
          <w:lang w:eastAsia="en-US"/>
        </w:rPr>
        <w:t xml:space="preserve">= </w:t>
      </w:r>
      <w:proofErr w:type="gramStart"/>
      <w:r w:rsidRPr="00E02FE2">
        <w:rPr>
          <w:rFonts w:eastAsiaTheme="minorHAnsi"/>
          <w:shd w:val="clear" w:color="auto" w:fill="auto"/>
          <w:lang w:eastAsia="en-US"/>
        </w:rPr>
        <w:t>data</w:t>
      </w:r>
      <w:r w:rsidRPr="00E02FE2">
        <w:rPr>
          <w:rFonts w:eastAsiaTheme="minorHAnsi"/>
          <w:bCs/>
          <w:color w:val="000081"/>
          <w:shd w:val="clear" w:color="auto" w:fill="auto"/>
          <w:lang w:eastAsia="en-US"/>
        </w:rPr>
        <w:t>[</w:t>
      </w:r>
      <w:proofErr w:type="gramEnd"/>
      <w:r w:rsidRPr="00E02FE2">
        <w:rPr>
          <w:rFonts w:eastAsiaTheme="minorHAnsi"/>
          <w:bCs/>
          <w:color w:val="000081"/>
          <w:shd w:val="clear" w:color="auto" w:fill="auto"/>
          <w:lang w:eastAsia="en-US"/>
        </w:rPr>
        <w:t>.</w:t>
      </w:r>
      <w:r w:rsidRPr="00E02FE2">
        <w:rPr>
          <w:rFonts w:eastAsiaTheme="minorHAnsi"/>
          <w:shd w:val="clear" w:color="auto" w:fill="auto"/>
          <w:lang w:eastAsia="en-US"/>
        </w:rPr>
        <w:t>,1</w:t>
      </w:r>
      <w:r w:rsidRPr="00E02FE2">
        <w:rPr>
          <w:rFonts w:eastAsiaTheme="minorHAnsi"/>
          <w:bCs/>
          <w:color w:val="000081"/>
          <w:shd w:val="clear" w:color="auto" w:fill="auto"/>
          <w:lang w:eastAsia="en-US"/>
        </w:rPr>
        <w:t>]</w:t>
      </w:r>
    </w:p>
    <w:p w14:paraId="40041A7B" w14:textId="77777777" w:rsidR="00F16B13" w:rsidRPr="00E02FE2" w:rsidRDefault="00F16B13" w:rsidP="00E02FE2">
      <w:pPr>
        <w:rPr>
          <w:rFonts w:eastAsiaTheme="minorHAnsi"/>
          <w:bCs/>
          <w:color w:val="000081"/>
          <w:shd w:val="clear" w:color="auto" w:fill="auto"/>
          <w:lang w:eastAsia="en-US"/>
        </w:rPr>
      </w:pPr>
      <w:r w:rsidRPr="00E02FE2">
        <w:rPr>
          <w:rFonts w:eastAsiaTheme="minorHAnsi"/>
          <w:shd w:val="clear" w:color="auto" w:fill="auto"/>
          <w:lang w:eastAsia="en-US"/>
        </w:rPr>
        <w:t xml:space="preserve">y </w:t>
      </w:r>
      <w:r w:rsidRPr="00E02FE2">
        <w:rPr>
          <w:rFonts w:eastAsiaTheme="minorHAnsi"/>
          <w:bCs/>
          <w:color w:val="000081"/>
          <w:shd w:val="clear" w:color="auto" w:fill="auto"/>
          <w:lang w:eastAsia="en-US"/>
        </w:rPr>
        <w:t xml:space="preserve">= </w:t>
      </w:r>
      <w:proofErr w:type="gramStart"/>
      <w:r w:rsidRPr="00E02FE2">
        <w:rPr>
          <w:rFonts w:eastAsiaTheme="minorHAnsi"/>
          <w:shd w:val="clear" w:color="auto" w:fill="auto"/>
          <w:lang w:eastAsia="en-US"/>
        </w:rPr>
        <w:t>data</w:t>
      </w:r>
      <w:r w:rsidRPr="00E02FE2">
        <w:rPr>
          <w:rFonts w:eastAsiaTheme="minorHAnsi"/>
          <w:bCs/>
          <w:color w:val="000081"/>
          <w:shd w:val="clear" w:color="auto" w:fill="auto"/>
          <w:lang w:eastAsia="en-US"/>
        </w:rPr>
        <w:t>[</w:t>
      </w:r>
      <w:proofErr w:type="gramEnd"/>
      <w:r w:rsidRPr="00E02FE2">
        <w:rPr>
          <w:rFonts w:eastAsiaTheme="minorHAnsi"/>
          <w:bCs/>
          <w:color w:val="000081"/>
          <w:shd w:val="clear" w:color="auto" w:fill="auto"/>
          <w:lang w:eastAsia="en-US"/>
        </w:rPr>
        <w:t>.</w:t>
      </w:r>
      <w:r w:rsidRPr="00E02FE2">
        <w:rPr>
          <w:rFonts w:eastAsiaTheme="minorHAnsi"/>
          <w:shd w:val="clear" w:color="auto" w:fill="auto"/>
          <w:lang w:eastAsia="en-US"/>
        </w:rPr>
        <w:t>,2</w:t>
      </w:r>
      <w:r w:rsidRPr="00E02FE2">
        <w:rPr>
          <w:rFonts w:eastAsiaTheme="minorHAnsi"/>
          <w:bCs/>
          <w:color w:val="000081"/>
          <w:shd w:val="clear" w:color="auto" w:fill="auto"/>
          <w:lang w:eastAsia="en-US"/>
        </w:rPr>
        <w:t>]</w:t>
      </w:r>
    </w:p>
    <w:p w14:paraId="7878A4DD" w14:textId="77777777" w:rsidR="00F16B13" w:rsidRPr="00E02FE2" w:rsidRDefault="00F16B13" w:rsidP="00E02FE2">
      <w:pPr>
        <w:rPr>
          <w:rFonts w:eastAsiaTheme="minorHAnsi"/>
          <w:bCs/>
          <w:color w:val="000081"/>
          <w:shd w:val="clear" w:color="auto" w:fill="auto"/>
          <w:lang w:eastAsia="en-US"/>
        </w:rPr>
      </w:pPr>
      <w:r w:rsidRPr="00E02FE2">
        <w:rPr>
          <w:rFonts w:eastAsiaTheme="minorHAnsi"/>
          <w:shd w:val="clear" w:color="auto" w:fill="auto"/>
          <w:lang w:eastAsia="en-US"/>
        </w:rPr>
        <w:t xml:space="preserve">x </w:t>
      </w:r>
      <w:r w:rsidRPr="00E02FE2">
        <w:rPr>
          <w:rFonts w:eastAsiaTheme="minorHAnsi"/>
          <w:bCs/>
          <w:color w:val="000081"/>
          <w:shd w:val="clear" w:color="auto" w:fill="auto"/>
          <w:lang w:eastAsia="en-US"/>
        </w:rPr>
        <w:t xml:space="preserve">= </w:t>
      </w:r>
      <w:proofErr w:type="gramStart"/>
      <w:r w:rsidRPr="00E02FE2">
        <w:rPr>
          <w:rFonts w:eastAsiaTheme="minorHAnsi"/>
          <w:shd w:val="clear" w:color="auto" w:fill="auto"/>
          <w:lang w:eastAsia="en-US"/>
        </w:rPr>
        <w:t>data</w:t>
      </w:r>
      <w:r w:rsidRPr="00E02FE2">
        <w:rPr>
          <w:rFonts w:eastAsiaTheme="minorHAnsi"/>
          <w:bCs/>
          <w:color w:val="000081"/>
          <w:shd w:val="clear" w:color="auto" w:fill="auto"/>
          <w:lang w:eastAsia="en-US"/>
        </w:rPr>
        <w:t>[</w:t>
      </w:r>
      <w:proofErr w:type="gramEnd"/>
      <w:r w:rsidRPr="00E02FE2">
        <w:rPr>
          <w:rFonts w:eastAsiaTheme="minorHAnsi"/>
          <w:bCs/>
          <w:color w:val="000081"/>
          <w:shd w:val="clear" w:color="auto" w:fill="auto"/>
          <w:lang w:eastAsia="en-US"/>
        </w:rPr>
        <w:t>.</w:t>
      </w:r>
      <w:r w:rsidRPr="00E02FE2">
        <w:rPr>
          <w:rFonts w:eastAsiaTheme="minorHAnsi"/>
          <w:shd w:val="clear" w:color="auto" w:fill="auto"/>
          <w:lang w:eastAsia="en-US"/>
        </w:rPr>
        <w:t>,3</w:t>
      </w:r>
      <w:r w:rsidRPr="00E02FE2">
        <w:rPr>
          <w:rFonts w:eastAsiaTheme="minorHAnsi"/>
          <w:bCs/>
          <w:color w:val="000081"/>
          <w:shd w:val="clear" w:color="auto" w:fill="auto"/>
          <w:lang w:eastAsia="en-US"/>
        </w:rPr>
        <w:t>]</w:t>
      </w:r>
    </w:p>
    <w:p w14:paraId="4759BDBA"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ydiff</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proofErr w:type="gramStart"/>
      <w:r w:rsidRPr="00E02FE2">
        <w:rPr>
          <w:rFonts w:eastAsiaTheme="minorHAnsi"/>
          <w:shd w:val="clear" w:color="auto" w:fill="auto"/>
          <w:lang w:eastAsia="en-US"/>
        </w:rPr>
        <w:t>y</w:t>
      </w:r>
      <w:r w:rsidRPr="00E02FE2">
        <w:rPr>
          <w:rFonts w:eastAsiaTheme="minorHAnsi"/>
          <w:bCs/>
          <w:color w:val="000081"/>
          <w:shd w:val="clear" w:color="auto" w:fill="auto"/>
          <w:lang w:eastAsia="en-US"/>
        </w:rPr>
        <w:t>:-</w:t>
      </w:r>
      <w:proofErr w:type="gramEnd"/>
      <w:r w:rsidRPr="00E02FE2">
        <w:rPr>
          <w:rFonts w:eastAsiaTheme="minorHAnsi"/>
          <w:shd w:val="clear" w:color="auto" w:fill="auto"/>
          <w:lang w:eastAsia="en-US"/>
        </w:rPr>
        <w:t>mean(y)</w:t>
      </w:r>
    </w:p>
    <w:p w14:paraId="58D063C2"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xdiff</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proofErr w:type="gramStart"/>
      <w:r w:rsidRPr="00E02FE2">
        <w:rPr>
          <w:rFonts w:eastAsiaTheme="minorHAnsi"/>
          <w:shd w:val="clear" w:color="auto" w:fill="auto"/>
          <w:lang w:eastAsia="en-US"/>
        </w:rPr>
        <w:t>x</w:t>
      </w:r>
      <w:r w:rsidRPr="00E02FE2">
        <w:rPr>
          <w:rFonts w:eastAsiaTheme="minorHAnsi"/>
          <w:bCs/>
          <w:color w:val="000081"/>
          <w:shd w:val="clear" w:color="auto" w:fill="auto"/>
          <w:lang w:eastAsia="en-US"/>
        </w:rPr>
        <w:t>:-</w:t>
      </w:r>
      <w:proofErr w:type="gramEnd"/>
      <w:r w:rsidRPr="00E02FE2">
        <w:rPr>
          <w:rFonts w:eastAsiaTheme="minorHAnsi"/>
          <w:shd w:val="clear" w:color="auto" w:fill="auto"/>
          <w:lang w:eastAsia="en-US"/>
        </w:rPr>
        <w:t>mean(x)</w:t>
      </w:r>
    </w:p>
    <w:p w14:paraId="4D8FE57D"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color w:val="000000"/>
          <w:shd w:val="clear" w:color="auto" w:fill="auto"/>
          <w:lang w:eastAsia="en-US"/>
        </w:rPr>
        <w:t>sd_y</w:t>
      </w:r>
      <w:proofErr w:type="spellEnd"/>
      <w:r w:rsidRPr="00E02FE2">
        <w:rPr>
          <w:rFonts w:eastAsiaTheme="minorHAnsi"/>
          <w:color w:val="000000"/>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color w:val="000000"/>
          <w:shd w:val="clear" w:color="auto" w:fill="auto"/>
          <w:lang w:eastAsia="en-US"/>
        </w:rPr>
        <w:t>sqrt(1/(n</w:t>
      </w:r>
      <w:r w:rsidRPr="00E02FE2">
        <w:rPr>
          <w:rFonts w:eastAsiaTheme="minorHAnsi"/>
          <w:bCs/>
          <w:color w:val="000081"/>
          <w:shd w:val="clear" w:color="auto" w:fill="auto"/>
          <w:lang w:eastAsia="en-US"/>
        </w:rPr>
        <w:t>-</w:t>
      </w:r>
      <w:r w:rsidRPr="00E02FE2">
        <w:rPr>
          <w:rFonts w:eastAsiaTheme="minorHAnsi"/>
          <w:color w:val="000000"/>
          <w:shd w:val="clear" w:color="auto" w:fill="auto"/>
          <w:lang w:eastAsia="en-US"/>
        </w:rPr>
        <w:t xml:space="preserve">1) </w:t>
      </w:r>
      <w:r w:rsidRPr="00E02FE2">
        <w:rPr>
          <w:rFonts w:eastAsiaTheme="minorHAnsi"/>
          <w:shd w:val="clear" w:color="auto" w:fill="auto"/>
          <w:lang w:eastAsia="en-US"/>
        </w:rPr>
        <w:t>* sum((</w:t>
      </w:r>
      <w:proofErr w:type="spellStart"/>
      <w:r w:rsidRPr="00E02FE2">
        <w:rPr>
          <w:rFonts w:eastAsiaTheme="minorHAnsi"/>
          <w:shd w:val="clear" w:color="auto" w:fill="auto"/>
          <w:lang w:eastAsia="en-US"/>
        </w:rPr>
        <w:t>ydiff</w:t>
      </w:r>
      <w:proofErr w:type="spellEnd"/>
      <w:proofErr w:type="gramStart"/>
      <w:r w:rsidRPr="00E02FE2">
        <w:rPr>
          <w:rFonts w:eastAsiaTheme="minorHAnsi"/>
          <w:shd w:val="clear" w:color="auto" w:fill="auto"/>
          <w:lang w:eastAsia="en-US"/>
        </w:rPr>
        <w:t>):^</w:t>
      </w:r>
      <w:proofErr w:type="gramEnd"/>
      <w:r w:rsidRPr="00E02FE2">
        <w:rPr>
          <w:rFonts w:eastAsiaTheme="minorHAnsi"/>
          <w:shd w:val="clear" w:color="auto" w:fill="auto"/>
          <w:lang w:eastAsia="en-US"/>
        </w:rPr>
        <w:t>2))</w:t>
      </w:r>
    </w:p>
    <w:p w14:paraId="2463C859"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color w:val="000000"/>
          <w:shd w:val="clear" w:color="auto" w:fill="auto"/>
          <w:lang w:eastAsia="en-US"/>
        </w:rPr>
        <w:t>sd_x</w:t>
      </w:r>
      <w:proofErr w:type="spellEnd"/>
      <w:r w:rsidRPr="00E02FE2">
        <w:rPr>
          <w:rFonts w:eastAsiaTheme="minorHAnsi"/>
          <w:color w:val="000000"/>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color w:val="000000"/>
          <w:shd w:val="clear" w:color="auto" w:fill="auto"/>
          <w:lang w:eastAsia="en-US"/>
        </w:rPr>
        <w:t>sqrt(1/(n</w:t>
      </w:r>
      <w:r w:rsidRPr="00E02FE2">
        <w:rPr>
          <w:rFonts w:eastAsiaTheme="minorHAnsi"/>
          <w:bCs/>
          <w:color w:val="000081"/>
          <w:shd w:val="clear" w:color="auto" w:fill="auto"/>
          <w:lang w:eastAsia="en-US"/>
        </w:rPr>
        <w:t>-</w:t>
      </w:r>
      <w:r w:rsidRPr="00E02FE2">
        <w:rPr>
          <w:rFonts w:eastAsiaTheme="minorHAnsi"/>
          <w:color w:val="000000"/>
          <w:shd w:val="clear" w:color="auto" w:fill="auto"/>
          <w:lang w:eastAsia="en-US"/>
        </w:rPr>
        <w:t xml:space="preserve">1) </w:t>
      </w:r>
      <w:r w:rsidRPr="00E02FE2">
        <w:rPr>
          <w:rFonts w:eastAsiaTheme="minorHAnsi"/>
          <w:shd w:val="clear" w:color="auto" w:fill="auto"/>
          <w:lang w:eastAsia="en-US"/>
        </w:rPr>
        <w:t>* sum((</w:t>
      </w:r>
      <w:proofErr w:type="spellStart"/>
      <w:r w:rsidRPr="00E02FE2">
        <w:rPr>
          <w:rFonts w:eastAsiaTheme="minorHAnsi"/>
          <w:shd w:val="clear" w:color="auto" w:fill="auto"/>
          <w:lang w:eastAsia="en-US"/>
        </w:rPr>
        <w:t>xdiff</w:t>
      </w:r>
      <w:proofErr w:type="spellEnd"/>
      <w:proofErr w:type="gramStart"/>
      <w:r w:rsidRPr="00E02FE2">
        <w:rPr>
          <w:rFonts w:eastAsiaTheme="minorHAnsi"/>
          <w:shd w:val="clear" w:color="auto" w:fill="auto"/>
          <w:lang w:eastAsia="en-US"/>
        </w:rPr>
        <w:t>):^</w:t>
      </w:r>
      <w:proofErr w:type="gramEnd"/>
      <w:r w:rsidRPr="00E02FE2">
        <w:rPr>
          <w:rFonts w:eastAsiaTheme="minorHAnsi"/>
          <w:shd w:val="clear" w:color="auto" w:fill="auto"/>
          <w:lang w:eastAsia="en-US"/>
        </w:rPr>
        <w:t>2))</w:t>
      </w:r>
    </w:p>
    <w:p w14:paraId="2309D34E" w14:textId="77777777" w:rsidR="00F16B13" w:rsidRPr="00E02FE2" w:rsidRDefault="00F16B13" w:rsidP="00E02FE2">
      <w:pPr>
        <w:rPr>
          <w:rFonts w:eastAsiaTheme="minorHAnsi"/>
          <w:shd w:val="clear" w:color="auto" w:fill="auto"/>
          <w:lang w:eastAsia="en-US"/>
        </w:rPr>
      </w:pPr>
      <w:r w:rsidRPr="00E02FE2">
        <w:rPr>
          <w:rFonts w:eastAsiaTheme="minorHAnsi"/>
          <w:color w:val="000000"/>
          <w:shd w:val="clear" w:color="auto" w:fill="auto"/>
          <w:lang w:eastAsia="en-US"/>
        </w:rPr>
        <w:t xml:space="preserve">r </w:t>
      </w:r>
      <w:r w:rsidRPr="00E02FE2">
        <w:rPr>
          <w:rFonts w:eastAsiaTheme="minorHAnsi"/>
          <w:bCs/>
          <w:color w:val="000081"/>
          <w:shd w:val="clear" w:color="auto" w:fill="auto"/>
          <w:lang w:eastAsia="en-US"/>
        </w:rPr>
        <w:t xml:space="preserve">= </w:t>
      </w:r>
      <w:r w:rsidRPr="00E02FE2">
        <w:rPr>
          <w:rFonts w:eastAsiaTheme="minorHAnsi"/>
          <w:color w:val="000000"/>
          <w:shd w:val="clear" w:color="auto" w:fill="auto"/>
          <w:lang w:eastAsia="en-US"/>
        </w:rPr>
        <w:t>(sum(</w:t>
      </w:r>
      <w:proofErr w:type="gramStart"/>
      <w:r w:rsidRPr="00E02FE2">
        <w:rPr>
          <w:rFonts w:eastAsiaTheme="minorHAnsi"/>
          <w:color w:val="000000"/>
          <w:shd w:val="clear" w:color="auto" w:fill="auto"/>
          <w:lang w:eastAsia="en-US"/>
        </w:rPr>
        <w:t>x</w:t>
      </w:r>
      <w:r w:rsidRPr="00E02FE2">
        <w:rPr>
          <w:rFonts w:eastAsiaTheme="minorHAnsi"/>
          <w:bCs/>
          <w:color w:val="000081"/>
          <w:shd w:val="clear" w:color="auto" w:fill="auto"/>
          <w:lang w:eastAsia="en-US"/>
        </w:rPr>
        <w:t>:</w:t>
      </w:r>
      <w:r w:rsidRPr="00E02FE2">
        <w:rPr>
          <w:rFonts w:eastAsiaTheme="minorHAnsi"/>
          <w:shd w:val="clear" w:color="auto" w:fill="auto"/>
          <w:lang w:eastAsia="en-US"/>
        </w:rPr>
        <w:t>*</w:t>
      </w:r>
      <w:proofErr w:type="gramEnd"/>
      <w:r w:rsidRPr="00E02FE2">
        <w:rPr>
          <w:rFonts w:eastAsiaTheme="minorHAnsi"/>
          <w:shd w:val="clear" w:color="auto" w:fill="auto"/>
          <w:lang w:eastAsia="en-US"/>
        </w:rPr>
        <w:t>y)- n*mean(x)*mean(y))/((</w:t>
      </w:r>
      <w:proofErr w:type="spellStart"/>
      <w:r w:rsidRPr="00E02FE2">
        <w:rPr>
          <w:rFonts w:eastAsiaTheme="minorHAnsi"/>
          <w:shd w:val="clear" w:color="auto" w:fill="auto"/>
          <w:lang w:eastAsia="en-US"/>
        </w:rPr>
        <w:t>sd_x</w:t>
      </w:r>
      <w:proofErr w:type="spellEnd"/>
      <w:r w:rsidRPr="00E02FE2">
        <w:rPr>
          <w:rFonts w:eastAsiaTheme="minorHAnsi"/>
          <w:shd w:val="clear" w:color="auto" w:fill="auto"/>
          <w:lang w:eastAsia="en-US"/>
        </w:rPr>
        <w:t>*</w:t>
      </w:r>
      <w:proofErr w:type="spellStart"/>
      <w:r w:rsidRPr="00E02FE2">
        <w:rPr>
          <w:rFonts w:eastAsiaTheme="minorHAnsi"/>
          <w:shd w:val="clear" w:color="auto" w:fill="auto"/>
          <w:lang w:eastAsia="en-US"/>
        </w:rPr>
        <w:t>sd_y</w:t>
      </w:r>
      <w:proofErr w:type="spellEnd"/>
      <w:r w:rsidRPr="00E02FE2">
        <w:rPr>
          <w:rFonts w:eastAsiaTheme="minorHAnsi"/>
          <w:shd w:val="clear" w:color="auto" w:fill="auto"/>
          <w:lang w:eastAsia="en-US"/>
        </w:rPr>
        <w:t>)*(n-1))</w:t>
      </w:r>
    </w:p>
    <w:p w14:paraId="4AFC0A10"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r</w:t>
      </w:r>
    </w:p>
    <w:p w14:paraId="421AE087"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 or </w:t>
      </w:r>
      <w:proofErr w:type="spellStart"/>
      <w:r w:rsidRPr="00E02FE2">
        <w:rPr>
          <w:rFonts w:eastAsiaTheme="minorHAnsi"/>
          <w:shd w:val="clear" w:color="auto" w:fill="auto"/>
          <w:lang w:eastAsia="en-US"/>
        </w:rPr>
        <w:t>equiv</w:t>
      </w:r>
      <w:proofErr w:type="spellEnd"/>
      <w:r w:rsidRPr="00E02FE2">
        <w:rPr>
          <w:rFonts w:eastAsiaTheme="minorHAnsi"/>
          <w:shd w:val="clear" w:color="auto" w:fill="auto"/>
          <w:lang w:eastAsia="en-US"/>
        </w:rPr>
        <w:t>:</w:t>
      </w:r>
    </w:p>
    <w:p w14:paraId="1C247748"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r</w:t>
      </w:r>
    </w:p>
    <w:p w14:paraId="3E00CFA3" w14:textId="77777777" w:rsidR="00F16B13" w:rsidRPr="00E02FE2" w:rsidRDefault="00F16B13" w:rsidP="00E02FE2">
      <w:pPr>
        <w:rPr>
          <w:rFonts w:eastAsiaTheme="minorHAnsi"/>
          <w:shd w:val="clear" w:color="auto" w:fill="auto"/>
          <w:lang w:eastAsia="en-US"/>
        </w:rPr>
      </w:pPr>
      <w:r w:rsidRPr="00E02FE2">
        <w:rPr>
          <w:rFonts w:eastAsiaTheme="minorHAnsi"/>
          <w:color w:val="000000"/>
          <w:shd w:val="clear" w:color="auto" w:fill="auto"/>
          <w:lang w:eastAsia="en-US"/>
        </w:rPr>
        <w:t xml:space="preserve">r </w:t>
      </w:r>
      <w:r w:rsidRPr="00E02FE2">
        <w:rPr>
          <w:rFonts w:eastAsiaTheme="minorHAnsi"/>
          <w:bCs/>
          <w:color w:val="000081"/>
          <w:shd w:val="clear" w:color="auto" w:fill="auto"/>
          <w:lang w:eastAsia="en-US"/>
        </w:rPr>
        <w:t xml:space="preserve">= </w:t>
      </w:r>
      <w:r w:rsidRPr="00E02FE2">
        <w:rPr>
          <w:rFonts w:eastAsiaTheme="minorHAnsi"/>
          <w:color w:val="C50062"/>
          <w:shd w:val="clear" w:color="auto" w:fill="auto"/>
          <w:lang w:eastAsia="en-US"/>
        </w:rPr>
        <w:t>1</w:t>
      </w:r>
      <w:r w:rsidRPr="00E02FE2">
        <w:rPr>
          <w:rFonts w:eastAsiaTheme="minorHAnsi"/>
          <w:color w:val="000000"/>
          <w:shd w:val="clear" w:color="auto" w:fill="auto"/>
          <w:lang w:eastAsia="en-US"/>
        </w:rPr>
        <w:t>/(n</w:t>
      </w:r>
      <w:r w:rsidRPr="00E02FE2">
        <w:rPr>
          <w:rFonts w:eastAsiaTheme="minorHAnsi"/>
          <w:bCs/>
          <w:color w:val="000081"/>
          <w:shd w:val="clear" w:color="auto" w:fill="auto"/>
          <w:lang w:eastAsia="en-US"/>
        </w:rPr>
        <w:t>-</w:t>
      </w:r>
      <w:proofErr w:type="gramStart"/>
      <w:r w:rsidRPr="00E02FE2">
        <w:rPr>
          <w:rFonts w:eastAsiaTheme="minorHAnsi"/>
          <w:color w:val="000000"/>
          <w:shd w:val="clear" w:color="auto" w:fill="auto"/>
          <w:lang w:eastAsia="en-US"/>
        </w:rPr>
        <w:t>1)</w:t>
      </w:r>
      <w:r w:rsidRPr="00E02FE2">
        <w:rPr>
          <w:rFonts w:eastAsiaTheme="minorHAnsi"/>
          <w:shd w:val="clear" w:color="auto" w:fill="auto"/>
          <w:lang w:eastAsia="en-US"/>
        </w:rPr>
        <w:t>*</w:t>
      </w:r>
      <w:proofErr w:type="gramEnd"/>
      <w:r w:rsidRPr="00E02FE2">
        <w:rPr>
          <w:rFonts w:eastAsiaTheme="minorHAnsi"/>
          <w:shd w:val="clear" w:color="auto" w:fill="auto"/>
          <w:lang w:eastAsia="en-US"/>
        </w:rPr>
        <w:t>((sum(x:*y)- n*mean(x)*mean(y))/((</w:t>
      </w:r>
      <w:proofErr w:type="spellStart"/>
      <w:r w:rsidRPr="00E02FE2">
        <w:rPr>
          <w:rFonts w:eastAsiaTheme="minorHAnsi"/>
          <w:shd w:val="clear" w:color="auto" w:fill="auto"/>
          <w:lang w:eastAsia="en-US"/>
        </w:rPr>
        <w:t>sd_x</w:t>
      </w:r>
      <w:proofErr w:type="spellEnd"/>
      <w:r w:rsidRPr="00E02FE2">
        <w:rPr>
          <w:rFonts w:eastAsiaTheme="minorHAnsi"/>
          <w:shd w:val="clear" w:color="auto" w:fill="auto"/>
          <w:lang w:eastAsia="en-US"/>
        </w:rPr>
        <w:t>*</w:t>
      </w:r>
      <w:proofErr w:type="spellStart"/>
      <w:r w:rsidRPr="00E02FE2">
        <w:rPr>
          <w:rFonts w:eastAsiaTheme="minorHAnsi"/>
          <w:shd w:val="clear" w:color="auto" w:fill="auto"/>
          <w:lang w:eastAsia="en-US"/>
        </w:rPr>
        <w:t>sd_y</w:t>
      </w:r>
      <w:proofErr w:type="spellEnd"/>
      <w:r w:rsidRPr="00E02FE2">
        <w:rPr>
          <w:rFonts w:eastAsiaTheme="minorHAnsi"/>
          <w:shd w:val="clear" w:color="auto" w:fill="auto"/>
          <w:lang w:eastAsia="en-US"/>
        </w:rPr>
        <w:t>)))</w:t>
      </w:r>
    </w:p>
    <w:p w14:paraId="402A68D2"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r</w:t>
      </w:r>
    </w:p>
    <w:p w14:paraId="36041A81" w14:textId="77777777" w:rsidR="00F16B13" w:rsidRPr="00E02FE2" w:rsidRDefault="00F16B13" w:rsidP="00E02FE2">
      <w:pPr>
        <w:rPr>
          <w:rFonts w:eastAsiaTheme="minorHAnsi"/>
          <w:bCs/>
          <w:color w:val="000081"/>
          <w:shd w:val="clear" w:color="auto" w:fill="auto"/>
          <w:lang w:eastAsia="en-US"/>
        </w:rPr>
      </w:pPr>
      <w:r w:rsidRPr="00E02FE2">
        <w:rPr>
          <w:rFonts w:eastAsiaTheme="minorHAnsi"/>
          <w:shd w:val="clear" w:color="auto" w:fill="auto"/>
          <w:lang w:eastAsia="en-US"/>
        </w:rPr>
        <w:t xml:space="preserve">or </w:t>
      </w:r>
      <w:proofErr w:type="spellStart"/>
      <w:r w:rsidRPr="00E02FE2">
        <w:rPr>
          <w:rFonts w:eastAsiaTheme="minorHAnsi"/>
          <w:shd w:val="clear" w:color="auto" w:fill="auto"/>
          <w:lang w:eastAsia="en-US"/>
        </w:rPr>
        <w:t>equiv</w:t>
      </w:r>
      <w:proofErr w:type="spellEnd"/>
      <w:r w:rsidRPr="00E02FE2">
        <w:rPr>
          <w:rFonts w:eastAsiaTheme="minorHAnsi"/>
          <w:bCs/>
          <w:color w:val="000081"/>
          <w:shd w:val="clear" w:color="auto" w:fill="auto"/>
          <w:lang w:eastAsia="en-US"/>
        </w:rPr>
        <w:t>:</w:t>
      </w:r>
    </w:p>
    <w:p w14:paraId="56799503" w14:textId="77777777" w:rsidR="00F16B13" w:rsidRPr="00E02FE2" w:rsidRDefault="00F16B13" w:rsidP="00E02FE2">
      <w:pPr>
        <w:rPr>
          <w:rFonts w:eastAsiaTheme="minorHAnsi"/>
          <w:shd w:val="clear" w:color="auto" w:fill="auto"/>
          <w:lang w:eastAsia="en-US"/>
        </w:rPr>
      </w:pPr>
      <w:r w:rsidRPr="00E02FE2">
        <w:rPr>
          <w:rFonts w:eastAsiaTheme="minorHAnsi"/>
          <w:color w:val="000000"/>
          <w:shd w:val="clear" w:color="auto" w:fill="auto"/>
          <w:lang w:eastAsia="en-US"/>
        </w:rPr>
        <w:t xml:space="preserve">r </w:t>
      </w:r>
      <w:r w:rsidRPr="00E02FE2">
        <w:rPr>
          <w:rFonts w:eastAsiaTheme="minorHAnsi"/>
          <w:bCs/>
          <w:color w:val="000081"/>
          <w:shd w:val="clear" w:color="auto" w:fill="auto"/>
          <w:lang w:eastAsia="en-US"/>
        </w:rPr>
        <w:t xml:space="preserve">= </w:t>
      </w:r>
      <w:r w:rsidRPr="00E02FE2">
        <w:rPr>
          <w:rFonts w:eastAsiaTheme="minorHAnsi"/>
          <w:color w:val="000000"/>
          <w:shd w:val="clear" w:color="auto" w:fill="auto"/>
          <w:lang w:eastAsia="en-US"/>
        </w:rPr>
        <w:t>sum(</w:t>
      </w:r>
      <w:proofErr w:type="spellStart"/>
      <w:proofErr w:type="gramStart"/>
      <w:r w:rsidRPr="00E02FE2">
        <w:rPr>
          <w:rFonts w:eastAsiaTheme="minorHAnsi"/>
          <w:color w:val="000000"/>
          <w:shd w:val="clear" w:color="auto" w:fill="auto"/>
          <w:lang w:eastAsia="en-US"/>
        </w:rPr>
        <w:t>xdiff</w:t>
      </w:r>
      <w:proofErr w:type="spellEnd"/>
      <w:r w:rsidRPr="00E02FE2">
        <w:rPr>
          <w:rFonts w:eastAsiaTheme="minorHAnsi"/>
          <w:bCs/>
          <w:color w:val="000081"/>
          <w:shd w:val="clear" w:color="auto" w:fill="auto"/>
          <w:lang w:eastAsia="en-US"/>
        </w:rPr>
        <w:t>:</w:t>
      </w:r>
      <w:r w:rsidRPr="00E02FE2">
        <w:rPr>
          <w:rFonts w:eastAsiaTheme="minorHAnsi"/>
          <w:shd w:val="clear" w:color="auto" w:fill="auto"/>
          <w:lang w:eastAsia="en-US"/>
        </w:rPr>
        <w:t>*</w:t>
      </w:r>
      <w:proofErr w:type="spellStart"/>
      <w:proofErr w:type="gramEnd"/>
      <w:r w:rsidRPr="00E02FE2">
        <w:rPr>
          <w:rFonts w:eastAsiaTheme="minorHAnsi"/>
          <w:shd w:val="clear" w:color="auto" w:fill="auto"/>
          <w:lang w:eastAsia="en-US"/>
        </w:rPr>
        <w:t>ydiff</w:t>
      </w:r>
      <w:proofErr w:type="spellEnd"/>
      <w:r w:rsidRPr="00E02FE2">
        <w:rPr>
          <w:rFonts w:eastAsiaTheme="minorHAnsi"/>
          <w:shd w:val="clear" w:color="auto" w:fill="auto"/>
          <w:lang w:eastAsia="en-US"/>
        </w:rPr>
        <w:t>) / sqrt(sum(</w:t>
      </w:r>
      <w:proofErr w:type="spellStart"/>
      <w:r w:rsidRPr="00E02FE2">
        <w:rPr>
          <w:rFonts w:eastAsiaTheme="minorHAnsi"/>
          <w:shd w:val="clear" w:color="auto" w:fill="auto"/>
          <w:lang w:eastAsia="en-US"/>
        </w:rPr>
        <w:t>xdiff</w:t>
      </w:r>
      <w:proofErr w:type="spellEnd"/>
      <w:r w:rsidRPr="00E02FE2">
        <w:rPr>
          <w:rFonts w:eastAsiaTheme="minorHAnsi"/>
          <w:shd w:val="clear" w:color="auto" w:fill="auto"/>
          <w:lang w:eastAsia="en-US"/>
        </w:rPr>
        <w:t>:^2)* sum(</w:t>
      </w:r>
      <w:proofErr w:type="spellStart"/>
      <w:r w:rsidRPr="00E02FE2">
        <w:rPr>
          <w:rFonts w:eastAsiaTheme="minorHAnsi"/>
          <w:shd w:val="clear" w:color="auto" w:fill="auto"/>
          <w:lang w:eastAsia="en-US"/>
        </w:rPr>
        <w:t>ydiff</w:t>
      </w:r>
      <w:proofErr w:type="spellEnd"/>
      <w:r w:rsidRPr="00E02FE2">
        <w:rPr>
          <w:rFonts w:eastAsiaTheme="minorHAnsi"/>
          <w:shd w:val="clear" w:color="auto" w:fill="auto"/>
          <w:lang w:eastAsia="en-US"/>
        </w:rPr>
        <w:t>:^2))</w:t>
      </w:r>
    </w:p>
    <w:p w14:paraId="11567F3E"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r</w:t>
      </w:r>
    </w:p>
    <w:p w14:paraId="3E5C1742"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or perhaps -following Fisher - apparently equal</w:t>
      </w:r>
    </w:p>
    <w:p w14:paraId="6DF51F7B" w14:textId="77777777" w:rsidR="00F16B13" w:rsidRPr="00E02FE2" w:rsidRDefault="00F16B13" w:rsidP="00E02FE2">
      <w:pPr>
        <w:rPr>
          <w:rFonts w:eastAsiaTheme="minorHAnsi"/>
          <w:shd w:val="clear" w:color="auto" w:fill="auto"/>
          <w:lang w:eastAsia="en-US"/>
        </w:rPr>
      </w:pPr>
      <w:r w:rsidRPr="00E02FE2">
        <w:rPr>
          <w:rFonts w:eastAsiaTheme="minorHAnsi"/>
          <w:color w:val="000000"/>
          <w:shd w:val="clear" w:color="auto" w:fill="auto"/>
          <w:lang w:eastAsia="en-US"/>
        </w:rPr>
        <w:lastRenderedPageBreak/>
        <w:t xml:space="preserve">r </w:t>
      </w:r>
      <w:r w:rsidRPr="00E02FE2">
        <w:rPr>
          <w:rFonts w:eastAsiaTheme="minorHAnsi"/>
          <w:bCs/>
          <w:color w:val="000081"/>
          <w:shd w:val="clear" w:color="auto" w:fill="auto"/>
          <w:lang w:eastAsia="en-US"/>
        </w:rPr>
        <w:t xml:space="preserve">= </w:t>
      </w:r>
      <w:r w:rsidRPr="00E02FE2">
        <w:rPr>
          <w:rFonts w:eastAsiaTheme="minorHAnsi"/>
          <w:color w:val="C50062"/>
          <w:shd w:val="clear" w:color="auto" w:fill="auto"/>
          <w:lang w:eastAsia="en-US"/>
        </w:rPr>
        <w:t>1</w:t>
      </w:r>
      <w:r w:rsidRPr="00E02FE2">
        <w:rPr>
          <w:rFonts w:eastAsiaTheme="minorHAnsi"/>
          <w:color w:val="000000"/>
          <w:shd w:val="clear" w:color="auto" w:fill="auto"/>
          <w:lang w:eastAsia="en-US"/>
        </w:rPr>
        <w:t>/(</w:t>
      </w:r>
      <w:proofErr w:type="spellStart"/>
      <w:r w:rsidRPr="00E02FE2">
        <w:rPr>
          <w:rFonts w:eastAsiaTheme="minorHAnsi"/>
          <w:color w:val="000000"/>
          <w:shd w:val="clear" w:color="auto" w:fill="auto"/>
          <w:lang w:eastAsia="en-US"/>
        </w:rPr>
        <w:t>sd_x</w:t>
      </w:r>
      <w:proofErr w:type="spellEnd"/>
      <w:r w:rsidRPr="00E02FE2">
        <w:rPr>
          <w:rFonts w:eastAsiaTheme="minorHAnsi"/>
          <w:shd w:val="clear" w:color="auto" w:fill="auto"/>
          <w:lang w:eastAsia="en-US"/>
        </w:rPr>
        <w:t>*</w:t>
      </w:r>
      <w:proofErr w:type="spellStart"/>
      <w:r w:rsidRPr="00E02FE2">
        <w:rPr>
          <w:rFonts w:eastAsiaTheme="minorHAnsi"/>
          <w:shd w:val="clear" w:color="auto" w:fill="auto"/>
          <w:lang w:eastAsia="en-US"/>
        </w:rPr>
        <w:t>sd_y</w:t>
      </w:r>
      <w:proofErr w:type="spellEnd"/>
      <w:r w:rsidRPr="00E02FE2">
        <w:rPr>
          <w:rFonts w:eastAsiaTheme="minorHAnsi"/>
          <w:shd w:val="clear" w:color="auto" w:fill="auto"/>
          <w:lang w:eastAsia="en-US"/>
        </w:rPr>
        <w:t>) * sum(</w:t>
      </w:r>
      <w:proofErr w:type="spellStart"/>
      <w:proofErr w:type="gramStart"/>
      <w:r w:rsidRPr="00E02FE2">
        <w:rPr>
          <w:rFonts w:eastAsiaTheme="minorHAnsi"/>
          <w:shd w:val="clear" w:color="auto" w:fill="auto"/>
          <w:lang w:eastAsia="en-US"/>
        </w:rPr>
        <w:t>xdiff</w:t>
      </w:r>
      <w:proofErr w:type="spellEnd"/>
      <w:r w:rsidRPr="00E02FE2">
        <w:rPr>
          <w:rFonts w:eastAsiaTheme="minorHAnsi"/>
          <w:shd w:val="clear" w:color="auto" w:fill="auto"/>
          <w:lang w:eastAsia="en-US"/>
        </w:rPr>
        <w:t>:*</w:t>
      </w:r>
      <w:proofErr w:type="spellStart"/>
      <w:proofErr w:type="gramEnd"/>
      <w:r w:rsidRPr="00E02FE2">
        <w:rPr>
          <w:rFonts w:eastAsiaTheme="minorHAnsi"/>
          <w:shd w:val="clear" w:color="auto" w:fill="auto"/>
          <w:lang w:eastAsia="en-US"/>
        </w:rPr>
        <w:t>ydiff</w:t>
      </w:r>
      <w:proofErr w:type="spellEnd"/>
      <w:r w:rsidRPr="00E02FE2">
        <w:rPr>
          <w:rFonts w:eastAsiaTheme="minorHAnsi"/>
          <w:shd w:val="clear" w:color="auto" w:fill="auto"/>
          <w:lang w:eastAsia="en-US"/>
        </w:rPr>
        <w:t>)/(n-1)</w:t>
      </w:r>
    </w:p>
    <w:p w14:paraId="6FC5B016"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r</w:t>
      </w:r>
    </w:p>
    <w:p w14:paraId="0E012652" w14:textId="77777777" w:rsidR="00F16B13" w:rsidRPr="00E02FE2" w:rsidRDefault="00F16B13" w:rsidP="00E02FE2">
      <w:pPr>
        <w:rPr>
          <w:rFonts w:eastAsiaTheme="minorHAnsi"/>
          <w:shd w:val="clear" w:color="auto" w:fill="auto"/>
          <w:lang w:eastAsia="en-US"/>
        </w:rPr>
      </w:pPr>
      <w:r w:rsidRPr="00E02FE2">
        <w:rPr>
          <w:rFonts w:eastAsiaTheme="minorHAnsi"/>
          <w:color w:val="000000"/>
          <w:shd w:val="clear" w:color="auto" w:fill="auto"/>
          <w:lang w:eastAsia="en-US"/>
        </w:rPr>
        <w:t xml:space="preserve">r </w:t>
      </w:r>
      <w:r w:rsidRPr="00E02FE2">
        <w:rPr>
          <w:rFonts w:eastAsiaTheme="minorHAnsi"/>
          <w:bCs/>
          <w:color w:val="000081"/>
          <w:shd w:val="clear" w:color="auto" w:fill="auto"/>
          <w:lang w:eastAsia="en-US"/>
        </w:rPr>
        <w:t xml:space="preserve">= </w:t>
      </w:r>
      <w:r w:rsidRPr="00E02FE2">
        <w:rPr>
          <w:rFonts w:eastAsiaTheme="minorHAnsi"/>
          <w:color w:val="C50062"/>
          <w:shd w:val="clear" w:color="auto" w:fill="auto"/>
          <w:lang w:eastAsia="en-US"/>
        </w:rPr>
        <w:t>1</w:t>
      </w:r>
      <w:r w:rsidRPr="00E02FE2">
        <w:rPr>
          <w:rFonts w:eastAsiaTheme="minorHAnsi"/>
          <w:color w:val="000000"/>
          <w:shd w:val="clear" w:color="auto" w:fill="auto"/>
          <w:lang w:eastAsia="en-US"/>
        </w:rPr>
        <w:t>/(n</w:t>
      </w:r>
      <w:r w:rsidRPr="00E02FE2">
        <w:rPr>
          <w:rFonts w:eastAsiaTheme="minorHAnsi"/>
          <w:bCs/>
          <w:color w:val="000081"/>
          <w:shd w:val="clear" w:color="auto" w:fill="auto"/>
          <w:lang w:eastAsia="en-US"/>
        </w:rPr>
        <w:t>-</w:t>
      </w:r>
      <w:proofErr w:type="gramStart"/>
      <w:r w:rsidRPr="00E02FE2">
        <w:rPr>
          <w:rFonts w:eastAsiaTheme="minorHAnsi"/>
          <w:color w:val="000000"/>
          <w:shd w:val="clear" w:color="auto" w:fill="auto"/>
          <w:lang w:eastAsia="en-US"/>
        </w:rPr>
        <w:t>1)</w:t>
      </w:r>
      <w:r w:rsidRPr="00E02FE2">
        <w:rPr>
          <w:rFonts w:eastAsiaTheme="minorHAnsi"/>
          <w:shd w:val="clear" w:color="auto" w:fill="auto"/>
          <w:lang w:eastAsia="en-US"/>
        </w:rPr>
        <w:t>*</w:t>
      </w:r>
      <w:proofErr w:type="gramEnd"/>
      <w:r w:rsidRPr="00E02FE2">
        <w:rPr>
          <w:rFonts w:eastAsiaTheme="minorHAnsi"/>
          <w:shd w:val="clear" w:color="auto" w:fill="auto"/>
          <w:lang w:eastAsia="en-US"/>
        </w:rPr>
        <w:t>((sum(</w:t>
      </w:r>
      <w:proofErr w:type="spellStart"/>
      <w:r w:rsidRPr="00E02FE2">
        <w:rPr>
          <w:rFonts w:eastAsiaTheme="minorHAnsi"/>
          <w:shd w:val="clear" w:color="auto" w:fill="auto"/>
          <w:lang w:eastAsia="en-US"/>
        </w:rPr>
        <w:t>xdiff</w:t>
      </w:r>
      <w:proofErr w:type="spellEnd"/>
      <w:r w:rsidRPr="00E02FE2">
        <w:rPr>
          <w:rFonts w:eastAsiaTheme="minorHAnsi"/>
          <w:shd w:val="clear" w:color="auto" w:fill="auto"/>
          <w:lang w:eastAsia="en-US"/>
        </w:rPr>
        <w:t>:*</w:t>
      </w:r>
      <w:proofErr w:type="spellStart"/>
      <w:r w:rsidRPr="00E02FE2">
        <w:rPr>
          <w:rFonts w:eastAsiaTheme="minorHAnsi"/>
          <w:shd w:val="clear" w:color="auto" w:fill="auto"/>
          <w:lang w:eastAsia="en-US"/>
        </w:rPr>
        <w:t>ydiff</w:t>
      </w:r>
      <w:proofErr w:type="spellEnd"/>
      <w:r w:rsidRPr="00E02FE2">
        <w:rPr>
          <w:rFonts w:eastAsiaTheme="minorHAnsi"/>
          <w:shd w:val="clear" w:color="auto" w:fill="auto"/>
          <w:lang w:eastAsia="en-US"/>
        </w:rPr>
        <w:t>))/(</w:t>
      </w:r>
      <w:proofErr w:type="spellStart"/>
      <w:r w:rsidRPr="00E02FE2">
        <w:rPr>
          <w:rFonts w:eastAsiaTheme="minorHAnsi"/>
          <w:shd w:val="clear" w:color="auto" w:fill="auto"/>
          <w:lang w:eastAsia="en-US"/>
        </w:rPr>
        <w:t>sd_x</w:t>
      </w:r>
      <w:proofErr w:type="spellEnd"/>
      <w:r w:rsidRPr="00E02FE2">
        <w:rPr>
          <w:rFonts w:eastAsiaTheme="minorHAnsi"/>
          <w:shd w:val="clear" w:color="auto" w:fill="auto"/>
          <w:lang w:eastAsia="en-US"/>
        </w:rPr>
        <w:t>*</w:t>
      </w:r>
      <w:proofErr w:type="spellStart"/>
      <w:r w:rsidRPr="00E02FE2">
        <w:rPr>
          <w:rFonts w:eastAsiaTheme="minorHAnsi"/>
          <w:shd w:val="clear" w:color="auto" w:fill="auto"/>
          <w:lang w:eastAsia="en-US"/>
        </w:rPr>
        <w:t>sd_y</w:t>
      </w:r>
      <w:proofErr w:type="spellEnd"/>
      <w:r w:rsidRPr="00E02FE2">
        <w:rPr>
          <w:rFonts w:eastAsiaTheme="minorHAnsi"/>
          <w:shd w:val="clear" w:color="auto" w:fill="auto"/>
          <w:lang w:eastAsia="en-US"/>
        </w:rPr>
        <w:t>))</w:t>
      </w:r>
    </w:p>
    <w:p w14:paraId="5D27C1AC"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r</w:t>
      </w:r>
    </w:p>
    <w:p w14:paraId="593DD1ED"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-.4685966882 */</w:t>
      </w:r>
    </w:p>
    <w:p w14:paraId="33AB6743" w14:textId="189B9024"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end</w:t>
      </w:r>
    </w:p>
    <w:p w14:paraId="22F57452" w14:textId="3A835E96" w:rsidR="00F16B13" w:rsidRPr="00E02FE2" w:rsidRDefault="00F16B13" w:rsidP="00E02FE2">
      <w:pPr>
        <w:rPr>
          <w:rFonts w:eastAsiaTheme="minorHAnsi"/>
          <w:color w:val="000000"/>
          <w:shd w:val="clear" w:color="auto" w:fill="auto"/>
          <w:lang w:eastAsia="en-US"/>
        </w:rPr>
      </w:pPr>
      <w:r w:rsidRPr="00E02FE2">
        <w:rPr>
          <w:rFonts w:eastAsiaTheme="minorHAnsi"/>
          <w:shd w:val="clear" w:color="auto" w:fill="auto"/>
          <w:lang w:eastAsia="en-US"/>
        </w:rPr>
        <w:t>* crosscheck</w:t>
      </w:r>
    </w:p>
    <w:p w14:paraId="51A539F9"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color w:val="5959FF"/>
          <w:shd w:val="clear" w:color="auto" w:fill="auto"/>
          <w:lang w:eastAsia="en-US"/>
        </w:rPr>
        <w:t>corr</w:t>
      </w:r>
      <w:proofErr w:type="spellEnd"/>
      <w:r w:rsidRPr="00E02FE2">
        <w:rPr>
          <w:rFonts w:eastAsiaTheme="minorHAnsi"/>
          <w:color w:val="5959FF"/>
          <w:shd w:val="clear" w:color="auto" w:fill="auto"/>
          <w:lang w:eastAsia="en-US"/>
        </w:rPr>
        <w:t xml:space="preserve"> </w:t>
      </w:r>
      <w:r w:rsidRPr="00E02FE2">
        <w:rPr>
          <w:rFonts w:eastAsiaTheme="minorHAnsi"/>
          <w:shd w:val="clear" w:color="auto" w:fill="auto"/>
          <w:lang w:eastAsia="en-US"/>
        </w:rPr>
        <w:t>price mpg</w:t>
      </w:r>
    </w:p>
    <w:p w14:paraId="4AADEDFB"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0D8F9EF0"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roofErr w:type="spellStart"/>
      <w:r w:rsidRPr="00E02FE2">
        <w:rPr>
          <w:rFonts w:eastAsiaTheme="minorHAnsi"/>
          <w:shd w:val="clear" w:color="auto" w:fill="auto"/>
          <w:lang w:eastAsia="en-US"/>
        </w:rPr>
        <w:t>obs</w:t>
      </w:r>
      <w:proofErr w:type="spellEnd"/>
      <w:r w:rsidRPr="00E02FE2">
        <w:rPr>
          <w:rFonts w:eastAsiaTheme="minorHAnsi"/>
          <w:shd w:val="clear" w:color="auto" w:fill="auto"/>
          <w:lang w:eastAsia="en-US"/>
        </w:rPr>
        <w:t>=74)</w:t>
      </w:r>
    </w:p>
    <w:p w14:paraId="59D10E1D" w14:textId="43546B0C"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      | price mpg</w:t>
      </w:r>
    </w:p>
    <w:p w14:paraId="44175FD4"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4FC41411"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price | 1.0000</w:t>
      </w:r>
    </w:p>
    <w:p w14:paraId="3042B807" w14:textId="42AC13DE"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mpg   | -0.4686 1.0000</w:t>
      </w:r>
    </w:p>
    <w:p w14:paraId="0A9AB4F2"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6C1C5791"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following statistical thinking in epidemiology (</w:t>
      </w:r>
      <w:proofErr w:type="spellStart"/>
      <w:r w:rsidRPr="00E02FE2">
        <w:rPr>
          <w:rFonts w:eastAsiaTheme="minorHAnsi"/>
          <w:shd w:val="clear" w:color="auto" w:fill="auto"/>
          <w:lang w:eastAsia="en-US"/>
        </w:rPr>
        <w:t>yu</w:t>
      </w:r>
      <w:proofErr w:type="spellEnd"/>
      <w:r w:rsidRPr="00E02FE2">
        <w:rPr>
          <w:rFonts w:eastAsiaTheme="minorHAnsi"/>
          <w:shd w:val="clear" w:color="auto" w:fill="auto"/>
          <w:lang w:eastAsia="en-US"/>
        </w:rPr>
        <w:t>), we can also approach this as</w:t>
      </w:r>
    </w:p>
    <w:p w14:paraId="16584399" w14:textId="77777777" w:rsidR="00F16B13" w:rsidRPr="00E02FE2" w:rsidRDefault="00F16B13" w:rsidP="00E02FE2">
      <w:pPr>
        <w:rPr>
          <w:rFonts w:eastAsiaTheme="minorHAnsi"/>
          <w:bCs/>
          <w:color w:val="408181"/>
          <w:shd w:val="clear" w:color="auto" w:fill="auto"/>
          <w:lang w:eastAsia="en-US"/>
        </w:rPr>
      </w:pPr>
      <w:r w:rsidRPr="00E02FE2">
        <w:rPr>
          <w:rFonts w:eastAsiaTheme="minorHAnsi"/>
          <w:color w:val="5959FF"/>
          <w:shd w:val="clear" w:color="auto" w:fill="auto"/>
          <w:lang w:eastAsia="en-US"/>
        </w:rPr>
        <w:t xml:space="preserve">foreach </w:t>
      </w:r>
      <w:proofErr w:type="spellStart"/>
      <w:r w:rsidRPr="00E02FE2">
        <w:rPr>
          <w:rFonts w:eastAsiaTheme="minorHAnsi"/>
          <w:color w:val="0000FF"/>
          <w:shd w:val="clear" w:color="auto" w:fill="auto"/>
          <w:lang w:eastAsia="en-US"/>
        </w:rPr>
        <w:t>var</w:t>
      </w:r>
      <w:proofErr w:type="spellEnd"/>
      <w:r w:rsidRPr="00E02FE2">
        <w:rPr>
          <w:rFonts w:eastAsiaTheme="minorHAnsi"/>
          <w:color w:val="0000FF"/>
          <w:shd w:val="clear" w:color="auto" w:fill="auto"/>
          <w:lang w:eastAsia="en-US"/>
        </w:rPr>
        <w:t xml:space="preserve"> </w:t>
      </w:r>
      <w:r w:rsidRPr="00E02FE2">
        <w:rPr>
          <w:rFonts w:eastAsiaTheme="minorHAnsi"/>
          <w:shd w:val="clear" w:color="auto" w:fill="auto"/>
          <w:lang w:eastAsia="en-US"/>
        </w:rPr>
        <w:t xml:space="preserve">in price mpg </w:t>
      </w:r>
      <w:r w:rsidRPr="00E02FE2">
        <w:rPr>
          <w:rFonts w:eastAsiaTheme="minorHAnsi"/>
          <w:bCs/>
          <w:color w:val="408181"/>
          <w:shd w:val="clear" w:color="auto" w:fill="auto"/>
          <w:lang w:eastAsia="en-US"/>
        </w:rPr>
        <w:t>{</w:t>
      </w:r>
    </w:p>
    <w:p w14:paraId="53260A0A"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color w:val="5959FF"/>
          <w:shd w:val="clear" w:color="auto" w:fill="auto"/>
          <w:lang w:eastAsia="en-US"/>
        </w:rPr>
        <w:t>su</w:t>
      </w:r>
      <w:proofErr w:type="spellEnd"/>
      <w:r w:rsidRPr="00E02FE2">
        <w:rPr>
          <w:rFonts w:eastAsiaTheme="minorHAnsi"/>
          <w:color w:val="5959FF"/>
          <w:shd w:val="clear" w:color="auto" w:fill="auto"/>
          <w:lang w:eastAsia="en-US"/>
        </w:rPr>
        <w:t xml:space="preserve"> </w:t>
      </w:r>
      <w:r w:rsidRPr="00E02FE2">
        <w:rPr>
          <w:rFonts w:eastAsiaTheme="minorHAnsi"/>
          <w:shd w:val="clear" w:color="auto" w:fill="auto"/>
          <w:lang w:eastAsia="en-US"/>
        </w:rPr>
        <w:t>`</w:t>
      </w:r>
      <w:proofErr w:type="spellStart"/>
      <w:r w:rsidRPr="00E02FE2">
        <w:rPr>
          <w:rFonts w:eastAsiaTheme="minorHAnsi"/>
          <w:shd w:val="clear" w:color="auto" w:fill="auto"/>
          <w:lang w:eastAsia="en-US"/>
        </w:rPr>
        <w:t>var</w:t>
      </w:r>
      <w:proofErr w:type="spellEnd"/>
      <w:r w:rsidRPr="00E02FE2">
        <w:rPr>
          <w:rFonts w:eastAsiaTheme="minorHAnsi"/>
          <w:shd w:val="clear" w:color="auto" w:fill="auto"/>
          <w:lang w:eastAsia="en-US"/>
        </w:rPr>
        <w:t>'</w:t>
      </w:r>
    </w:p>
    <w:p w14:paraId="755C0A14" w14:textId="77777777" w:rsidR="00F16B13" w:rsidRPr="00E02FE2" w:rsidRDefault="00F16B13" w:rsidP="00E02FE2">
      <w:pPr>
        <w:rPr>
          <w:rFonts w:eastAsiaTheme="minorHAnsi"/>
          <w:shd w:val="clear" w:color="auto" w:fill="auto"/>
          <w:lang w:eastAsia="en-US"/>
        </w:rPr>
      </w:pPr>
      <w:r w:rsidRPr="00E02FE2">
        <w:rPr>
          <w:rFonts w:eastAsiaTheme="minorHAnsi"/>
          <w:color w:val="5959FF"/>
          <w:shd w:val="clear" w:color="auto" w:fill="auto"/>
          <w:lang w:eastAsia="en-US"/>
        </w:rPr>
        <w:t xml:space="preserve">capture gen </w:t>
      </w:r>
      <w:r w:rsidRPr="00E02FE2">
        <w:rPr>
          <w:rFonts w:eastAsiaTheme="minorHAnsi"/>
          <w:color w:val="FF0081"/>
          <w:shd w:val="clear" w:color="auto" w:fill="auto"/>
          <w:lang w:eastAsia="en-US"/>
        </w:rPr>
        <w:t>`</w:t>
      </w:r>
      <w:proofErr w:type="spellStart"/>
      <w:r w:rsidRPr="00E02FE2">
        <w:rPr>
          <w:rFonts w:eastAsiaTheme="minorHAnsi"/>
          <w:color w:val="FF0081"/>
          <w:shd w:val="clear" w:color="auto" w:fill="auto"/>
          <w:lang w:eastAsia="en-US"/>
        </w:rPr>
        <w:t>var</w:t>
      </w:r>
      <w:proofErr w:type="spellEnd"/>
      <w:r w:rsidRPr="00E02FE2">
        <w:rPr>
          <w:rFonts w:eastAsiaTheme="minorHAnsi"/>
          <w:color w:val="FF0081"/>
          <w:shd w:val="clear" w:color="auto" w:fill="auto"/>
          <w:lang w:eastAsia="en-US"/>
        </w:rPr>
        <w:t>'</w:t>
      </w:r>
      <w:r w:rsidRPr="00E02FE2">
        <w:rPr>
          <w:rFonts w:eastAsiaTheme="minorHAnsi"/>
          <w:shd w:val="clear" w:color="auto" w:fill="auto"/>
          <w:lang w:eastAsia="en-US"/>
        </w:rPr>
        <w:t>_</w:t>
      </w:r>
      <w:proofErr w:type="spellStart"/>
      <w:r w:rsidRPr="00E02FE2">
        <w:rPr>
          <w:rFonts w:eastAsiaTheme="minorHAnsi"/>
          <w:shd w:val="clear" w:color="auto" w:fill="auto"/>
          <w:lang w:eastAsia="en-US"/>
        </w:rPr>
        <w:t>std</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w:t>
      </w:r>
      <w:r w:rsidRPr="00E02FE2">
        <w:rPr>
          <w:rFonts w:eastAsiaTheme="minorHAnsi"/>
          <w:color w:val="FF0081"/>
          <w:shd w:val="clear" w:color="auto" w:fill="auto"/>
          <w:lang w:eastAsia="en-US"/>
        </w:rPr>
        <w:t>`</w:t>
      </w:r>
      <w:proofErr w:type="spellStart"/>
      <w:r w:rsidRPr="00E02FE2">
        <w:rPr>
          <w:rFonts w:eastAsiaTheme="minorHAnsi"/>
          <w:color w:val="FF0081"/>
          <w:shd w:val="clear" w:color="auto" w:fill="auto"/>
          <w:lang w:eastAsia="en-US"/>
        </w:rPr>
        <w:t>var</w:t>
      </w:r>
      <w:proofErr w:type="spellEnd"/>
      <w:r w:rsidRPr="00E02FE2">
        <w:rPr>
          <w:rFonts w:eastAsiaTheme="minorHAnsi"/>
          <w:color w:val="FF0081"/>
          <w:shd w:val="clear" w:color="auto" w:fill="auto"/>
          <w:lang w:eastAsia="en-US"/>
        </w:rPr>
        <w:t>'</w:t>
      </w:r>
      <w:r w:rsidRPr="00E02FE2">
        <w:rPr>
          <w:rFonts w:eastAsiaTheme="minorHAnsi"/>
          <w:bCs/>
          <w:color w:val="000081"/>
          <w:shd w:val="clear" w:color="auto" w:fill="auto"/>
          <w:lang w:eastAsia="en-US"/>
        </w:rPr>
        <w:t>-</w:t>
      </w:r>
      <w:r w:rsidRPr="00E02FE2">
        <w:rPr>
          <w:rFonts w:eastAsiaTheme="minorHAnsi"/>
          <w:shd w:val="clear" w:color="auto" w:fill="auto"/>
          <w:lang w:eastAsia="en-US"/>
        </w:rPr>
        <w:t>r(mean))/r(</w:t>
      </w:r>
      <w:proofErr w:type="spellStart"/>
      <w:r w:rsidRPr="00E02FE2">
        <w:rPr>
          <w:rFonts w:eastAsiaTheme="minorHAnsi"/>
          <w:shd w:val="clear" w:color="auto" w:fill="auto"/>
          <w:lang w:eastAsia="en-US"/>
        </w:rPr>
        <w:t>sd</w:t>
      </w:r>
      <w:proofErr w:type="spellEnd"/>
      <w:r w:rsidRPr="00E02FE2">
        <w:rPr>
          <w:rFonts w:eastAsiaTheme="minorHAnsi"/>
          <w:shd w:val="clear" w:color="auto" w:fill="auto"/>
          <w:lang w:eastAsia="en-US"/>
        </w:rPr>
        <w:t>)</w:t>
      </w:r>
    </w:p>
    <w:p w14:paraId="66FBA969"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5F9EFCA1"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mata</w:t>
      </w:r>
      <w:proofErr w:type="spellEnd"/>
    </w:p>
    <w:p w14:paraId="714EA45F" w14:textId="77777777" w:rsidR="00F16B13" w:rsidRPr="00E02FE2" w:rsidRDefault="00F16B13" w:rsidP="00E02FE2">
      <w:pPr>
        <w:rPr>
          <w:rFonts w:eastAsiaTheme="minorHAnsi"/>
          <w:shd w:val="clear" w:color="auto" w:fill="auto"/>
          <w:lang w:eastAsia="en-US"/>
        </w:rPr>
      </w:pPr>
      <w:r w:rsidRPr="00E02FE2">
        <w:rPr>
          <w:rFonts w:eastAsiaTheme="minorHAnsi"/>
          <w:color w:val="0000FF"/>
          <w:shd w:val="clear" w:color="auto" w:fill="auto"/>
          <w:lang w:eastAsia="en-US"/>
        </w:rPr>
        <w:t xml:space="preserve">test </w:t>
      </w:r>
      <w:r w:rsidRPr="00E02FE2">
        <w:rPr>
          <w:rFonts w:eastAsiaTheme="minorHAnsi"/>
          <w:bCs/>
          <w:color w:val="000081"/>
          <w:shd w:val="clear" w:color="auto" w:fill="auto"/>
          <w:lang w:eastAsia="en-US"/>
        </w:rPr>
        <w:t xml:space="preserve">= </w:t>
      </w:r>
      <w:proofErr w:type="spellStart"/>
      <w:r w:rsidRPr="00E02FE2">
        <w:rPr>
          <w:rFonts w:eastAsiaTheme="minorHAnsi"/>
          <w:shd w:val="clear" w:color="auto" w:fill="auto"/>
          <w:lang w:eastAsia="en-US"/>
        </w:rPr>
        <w:t>st_</w:t>
      </w:r>
      <w:proofErr w:type="gramStart"/>
      <w:r w:rsidRPr="00E02FE2">
        <w:rPr>
          <w:rFonts w:eastAsiaTheme="minorHAnsi"/>
          <w:shd w:val="clear" w:color="auto" w:fill="auto"/>
          <w:lang w:eastAsia="en-US"/>
        </w:rPr>
        <w:t>data</w:t>
      </w:r>
      <w:proofErr w:type="spellEnd"/>
      <w:r w:rsidRPr="00E02FE2">
        <w:rPr>
          <w:rFonts w:eastAsiaTheme="minorHAnsi"/>
          <w:shd w:val="clear" w:color="auto" w:fill="auto"/>
          <w:lang w:eastAsia="en-US"/>
        </w:rPr>
        <w:t>(</w:t>
      </w:r>
      <w:proofErr w:type="gramEnd"/>
      <w:r w:rsidRPr="00E02FE2">
        <w:rPr>
          <w:rFonts w:eastAsiaTheme="minorHAnsi"/>
          <w:bCs/>
          <w:color w:val="000081"/>
          <w:shd w:val="clear" w:color="auto" w:fill="auto"/>
          <w:lang w:eastAsia="en-US"/>
        </w:rPr>
        <w:t>.</w:t>
      </w:r>
      <w:r w:rsidRPr="00E02FE2">
        <w:rPr>
          <w:rFonts w:eastAsiaTheme="minorHAnsi"/>
          <w:shd w:val="clear" w:color="auto" w:fill="auto"/>
          <w:lang w:eastAsia="en-US"/>
        </w:rPr>
        <w:t>,"</w:t>
      </w:r>
      <w:proofErr w:type="spellStart"/>
      <w:r w:rsidRPr="00E02FE2">
        <w:rPr>
          <w:rFonts w:eastAsiaTheme="minorHAnsi"/>
          <w:shd w:val="clear" w:color="auto" w:fill="auto"/>
          <w:lang w:eastAsia="en-US"/>
        </w:rPr>
        <w:t>price_std</w:t>
      </w:r>
      <w:proofErr w:type="spellEnd"/>
      <w:r w:rsidRPr="00E02FE2">
        <w:rPr>
          <w:rFonts w:eastAsiaTheme="minorHAnsi"/>
          <w:shd w:val="clear" w:color="auto" w:fill="auto"/>
          <w:lang w:eastAsia="en-US"/>
        </w:rPr>
        <w:t xml:space="preserve"> </w:t>
      </w:r>
      <w:proofErr w:type="spellStart"/>
      <w:r w:rsidRPr="00E02FE2">
        <w:rPr>
          <w:rFonts w:eastAsiaTheme="minorHAnsi"/>
          <w:shd w:val="clear" w:color="auto" w:fill="auto"/>
          <w:lang w:eastAsia="en-US"/>
        </w:rPr>
        <w:t>mpg_std</w:t>
      </w:r>
      <w:proofErr w:type="spellEnd"/>
      <w:r w:rsidRPr="00E02FE2">
        <w:rPr>
          <w:rFonts w:eastAsiaTheme="minorHAnsi"/>
          <w:shd w:val="clear" w:color="auto" w:fill="auto"/>
          <w:lang w:eastAsia="en-US"/>
        </w:rPr>
        <w:t>")</w:t>
      </w:r>
    </w:p>
    <w:p w14:paraId="7104C253" w14:textId="77777777" w:rsidR="00F16B13" w:rsidRPr="00E02FE2" w:rsidRDefault="00F16B13" w:rsidP="00E02FE2">
      <w:pPr>
        <w:rPr>
          <w:rFonts w:eastAsiaTheme="minorHAnsi"/>
          <w:bCs/>
          <w:shd w:val="clear" w:color="auto" w:fill="auto"/>
          <w:lang w:eastAsia="en-US"/>
        </w:rPr>
      </w:pPr>
      <w:r w:rsidRPr="00E02FE2">
        <w:rPr>
          <w:rFonts w:eastAsiaTheme="minorHAnsi"/>
          <w:color w:val="5959FF"/>
          <w:shd w:val="clear" w:color="auto" w:fill="auto"/>
          <w:lang w:eastAsia="en-US"/>
        </w:rPr>
        <w:t xml:space="preserve">ty </w:t>
      </w:r>
      <w:r w:rsidRPr="00E02FE2">
        <w:rPr>
          <w:rFonts w:eastAsiaTheme="minorHAnsi"/>
          <w:bCs/>
          <w:shd w:val="clear" w:color="auto" w:fill="auto"/>
          <w:lang w:eastAsia="en-US"/>
        </w:rPr>
        <w:t xml:space="preserve">= </w:t>
      </w:r>
      <w:proofErr w:type="gramStart"/>
      <w:r w:rsidRPr="00E02FE2">
        <w:rPr>
          <w:rFonts w:eastAsiaTheme="minorHAnsi"/>
          <w:color w:val="0000FF"/>
          <w:shd w:val="clear" w:color="auto" w:fill="auto"/>
          <w:lang w:eastAsia="en-US"/>
        </w:rPr>
        <w:t>test</w:t>
      </w:r>
      <w:r w:rsidRPr="00E02FE2">
        <w:rPr>
          <w:rFonts w:eastAsiaTheme="minorHAnsi"/>
          <w:bCs/>
          <w:shd w:val="clear" w:color="auto" w:fill="auto"/>
          <w:lang w:eastAsia="en-US"/>
        </w:rPr>
        <w:t>[</w:t>
      </w:r>
      <w:proofErr w:type="gramEnd"/>
      <w:r w:rsidRPr="00E02FE2">
        <w:rPr>
          <w:rFonts w:eastAsiaTheme="minorHAnsi"/>
          <w:bCs/>
          <w:shd w:val="clear" w:color="auto" w:fill="auto"/>
          <w:lang w:eastAsia="en-US"/>
        </w:rPr>
        <w:t>.</w:t>
      </w:r>
      <w:r w:rsidRPr="00E02FE2">
        <w:rPr>
          <w:rFonts w:eastAsiaTheme="minorHAnsi"/>
          <w:color w:val="000000"/>
          <w:shd w:val="clear" w:color="auto" w:fill="auto"/>
          <w:lang w:eastAsia="en-US"/>
        </w:rPr>
        <w:t>,1</w:t>
      </w:r>
      <w:r w:rsidRPr="00E02FE2">
        <w:rPr>
          <w:rFonts w:eastAsiaTheme="minorHAnsi"/>
          <w:bCs/>
          <w:shd w:val="clear" w:color="auto" w:fill="auto"/>
          <w:lang w:eastAsia="en-US"/>
        </w:rPr>
        <w:t>]</w:t>
      </w:r>
    </w:p>
    <w:p w14:paraId="5E9FE70E" w14:textId="77777777" w:rsidR="00F16B13" w:rsidRPr="00E02FE2" w:rsidRDefault="00F16B13" w:rsidP="00E02FE2">
      <w:pPr>
        <w:rPr>
          <w:rFonts w:eastAsiaTheme="minorHAnsi"/>
          <w:bCs/>
          <w:shd w:val="clear" w:color="auto" w:fill="auto"/>
          <w:lang w:eastAsia="en-US"/>
        </w:rPr>
      </w:pPr>
      <w:proofErr w:type="spellStart"/>
      <w:r w:rsidRPr="00E02FE2">
        <w:rPr>
          <w:rFonts w:eastAsiaTheme="minorHAnsi"/>
          <w:color w:val="000000"/>
          <w:shd w:val="clear" w:color="auto" w:fill="auto"/>
          <w:lang w:eastAsia="en-US"/>
        </w:rPr>
        <w:t>tx</w:t>
      </w:r>
      <w:proofErr w:type="spellEnd"/>
      <w:r w:rsidRPr="00E02FE2">
        <w:rPr>
          <w:rFonts w:eastAsiaTheme="minorHAnsi"/>
          <w:color w:val="000000"/>
          <w:shd w:val="clear" w:color="auto" w:fill="auto"/>
          <w:lang w:eastAsia="en-US"/>
        </w:rPr>
        <w:t xml:space="preserve"> </w:t>
      </w:r>
      <w:r w:rsidRPr="00E02FE2">
        <w:rPr>
          <w:rFonts w:eastAsiaTheme="minorHAnsi"/>
          <w:bCs/>
          <w:shd w:val="clear" w:color="auto" w:fill="auto"/>
          <w:lang w:eastAsia="en-US"/>
        </w:rPr>
        <w:t xml:space="preserve">= </w:t>
      </w:r>
      <w:proofErr w:type="gramStart"/>
      <w:r w:rsidRPr="00E02FE2">
        <w:rPr>
          <w:rFonts w:eastAsiaTheme="minorHAnsi"/>
          <w:color w:val="0000FF"/>
          <w:shd w:val="clear" w:color="auto" w:fill="auto"/>
          <w:lang w:eastAsia="en-US"/>
        </w:rPr>
        <w:t>test</w:t>
      </w:r>
      <w:r w:rsidRPr="00E02FE2">
        <w:rPr>
          <w:rFonts w:eastAsiaTheme="minorHAnsi"/>
          <w:bCs/>
          <w:shd w:val="clear" w:color="auto" w:fill="auto"/>
          <w:lang w:eastAsia="en-US"/>
        </w:rPr>
        <w:t>[</w:t>
      </w:r>
      <w:proofErr w:type="gramEnd"/>
      <w:r w:rsidRPr="00E02FE2">
        <w:rPr>
          <w:rFonts w:eastAsiaTheme="minorHAnsi"/>
          <w:bCs/>
          <w:shd w:val="clear" w:color="auto" w:fill="auto"/>
          <w:lang w:eastAsia="en-US"/>
        </w:rPr>
        <w:t>.</w:t>
      </w:r>
      <w:r w:rsidRPr="00E02FE2">
        <w:rPr>
          <w:rFonts w:eastAsiaTheme="minorHAnsi"/>
          <w:color w:val="000000"/>
          <w:shd w:val="clear" w:color="auto" w:fill="auto"/>
          <w:lang w:eastAsia="en-US"/>
        </w:rPr>
        <w:t>,2</w:t>
      </w:r>
      <w:r w:rsidRPr="00E02FE2">
        <w:rPr>
          <w:rFonts w:eastAsiaTheme="minorHAnsi"/>
          <w:bCs/>
          <w:shd w:val="clear" w:color="auto" w:fill="auto"/>
          <w:lang w:eastAsia="en-US"/>
        </w:rPr>
        <w:t>]</w:t>
      </w:r>
    </w:p>
    <w:p w14:paraId="376FFC7F"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lastRenderedPageBreak/>
        <w:t>(</w:t>
      </w:r>
      <w:proofErr w:type="spellStart"/>
      <w:r w:rsidRPr="00E02FE2">
        <w:rPr>
          <w:rFonts w:eastAsiaTheme="minorHAnsi"/>
          <w:shd w:val="clear" w:color="auto" w:fill="auto"/>
          <w:lang w:eastAsia="en-US"/>
        </w:rPr>
        <w:t>ty'tx</w:t>
      </w:r>
      <w:proofErr w:type="spellEnd"/>
      <w:r w:rsidRPr="00E02FE2">
        <w:rPr>
          <w:rFonts w:eastAsiaTheme="minorHAnsi"/>
          <w:shd w:val="clear" w:color="auto" w:fill="auto"/>
          <w:lang w:eastAsia="en-US"/>
        </w:rPr>
        <w:t>)/(n</w:t>
      </w:r>
      <w:r w:rsidRPr="00E02FE2">
        <w:rPr>
          <w:rFonts w:eastAsiaTheme="minorHAnsi"/>
          <w:bCs/>
          <w:color w:val="000081"/>
          <w:shd w:val="clear" w:color="auto" w:fill="auto"/>
          <w:lang w:eastAsia="en-US"/>
        </w:rPr>
        <w:t>-</w:t>
      </w:r>
      <w:r w:rsidRPr="00E02FE2">
        <w:rPr>
          <w:rFonts w:eastAsiaTheme="minorHAnsi"/>
          <w:shd w:val="clear" w:color="auto" w:fill="auto"/>
          <w:lang w:eastAsia="en-US"/>
        </w:rPr>
        <w:t>1)</w:t>
      </w:r>
    </w:p>
    <w:p w14:paraId="5E366A01"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-.4685966854 Perhaps the disjunct is due to rounding in Stata? */</w:t>
      </w:r>
    </w:p>
    <w:p w14:paraId="688D8858"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and applying this as per our formulas above</w:t>
      </w:r>
    </w:p>
    <w:p w14:paraId="18B48BF6"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r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w:t>
      </w:r>
      <w:proofErr w:type="spellStart"/>
      <w:r w:rsidRPr="00E02FE2">
        <w:rPr>
          <w:rFonts w:eastAsiaTheme="minorHAnsi"/>
          <w:shd w:val="clear" w:color="auto" w:fill="auto"/>
          <w:lang w:eastAsia="en-US"/>
        </w:rPr>
        <w:t>ydiff</w:t>
      </w:r>
      <w:proofErr w:type="spellEnd"/>
      <w:r w:rsidRPr="00E02FE2">
        <w:rPr>
          <w:rFonts w:eastAsiaTheme="minorHAnsi"/>
          <w:bCs/>
          <w:color w:val="000081"/>
          <w:shd w:val="clear" w:color="auto" w:fill="auto"/>
          <w:lang w:eastAsia="en-US"/>
        </w:rPr>
        <w:t>:</w:t>
      </w:r>
      <w:r w:rsidRPr="00E02FE2">
        <w:rPr>
          <w:rFonts w:eastAsiaTheme="minorHAnsi"/>
          <w:shd w:val="clear" w:color="auto" w:fill="auto"/>
          <w:lang w:eastAsia="en-US"/>
        </w:rPr>
        <w:t>/</w:t>
      </w:r>
      <w:proofErr w:type="spellStart"/>
      <w:r w:rsidRPr="00E02FE2">
        <w:rPr>
          <w:rFonts w:eastAsiaTheme="minorHAnsi"/>
          <w:shd w:val="clear" w:color="auto" w:fill="auto"/>
          <w:lang w:eastAsia="en-US"/>
        </w:rPr>
        <w:t>sd_y</w:t>
      </w:r>
      <w:proofErr w:type="spellEnd"/>
      <w:r w:rsidRPr="00E02FE2">
        <w:rPr>
          <w:rFonts w:eastAsiaTheme="minorHAnsi"/>
          <w:shd w:val="clear" w:color="auto" w:fill="auto"/>
          <w:lang w:eastAsia="en-US"/>
        </w:rPr>
        <w:t>)'(</w:t>
      </w:r>
      <w:proofErr w:type="spellStart"/>
      <w:r w:rsidRPr="00E02FE2">
        <w:rPr>
          <w:rFonts w:eastAsiaTheme="minorHAnsi"/>
          <w:shd w:val="clear" w:color="auto" w:fill="auto"/>
          <w:lang w:eastAsia="en-US"/>
        </w:rPr>
        <w:t>xdiff</w:t>
      </w:r>
      <w:proofErr w:type="spellEnd"/>
      <w:r w:rsidRPr="00E02FE2">
        <w:rPr>
          <w:rFonts w:eastAsiaTheme="minorHAnsi"/>
          <w:bCs/>
          <w:color w:val="000081"/>
          <w:shd w:val="clear" w:color="auto" w:fill="auto"/>
          <w:lang w:eastAsia="en-US"/>
        </w:rPr>
        <w:t>:</w:t>
      </w:r>
      <w:r w:rsidRPr="00E02FE2">
        <w:rPr>
          <w:rFonts w:eastAsiaTheme="minorHAnsi"/>
          <w:shd w:val="clear" w:color="auto" w:fill="auto"/>
          <w:lang w:eastAsia="en-US"/>
        </w:rPr>
        <w:t>/</w:t>
      </w:r>
      <w:proofErr w:type="spellStart"/>
      <w:r w:rsidRPr="00E02FE2">
        <w:rPr>
          <w:rFonts w:eastAsiaTheme="minorHAnsi"/>
          <w:shd w:val="clear" w:color="auto" w:fill="auto"/>
          <w:lang w:eastAsia="en-US"/>
        </w:rPr>
        <w:t>sd_x</w:t>
      </w:r>
      <w:proofErr w:type="spellEnd"/>
      <w:r w:rsidRPr="00E02FE2">
        <w:rPr>
          <w:rFonts w:eastAsiaTheme="minorHAnsi"/>
          <w:shd w:val="clear" w:color="auto" w:fill="auto"/>
          <w:lang w:eastAsia="en-US"/>
        </w:rPr>
        <w:t>))/(n</w:t>
      </w:r>
      <w:r w:rsidRPr="00E02FE2">
        <w:rPr>
          <w:rFonts w:eastAsiaTheme="minorHAnsi"/>
          <w:bCs/>
          <w:color w:val="000081"/>
          <w:shd w:val="clear" w:color="auto" w:fill="auto"/>
          <w:lang w:eastAsia="en-US"/>
        </w:rPr>
        <w:t>-</w:t>
      </w:r>
      <w:r w:rsidRPr="00E02FE2">
        <w:rPr>
          <w:rFonts w:eastAsiaTheme="minorHAnsi"/>
          <w:shd w:val="clear" w:color="auto" w:fill="auto"/>
          <w:lang w:eastAsia="en-US"/>
        </w:rPr>
        <w:t>1)</w:t>
      </w:r>
    </w:p>
    <w:p w14:paraId="616A16BC"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 -.4685966882 equal to other </w:t>
      </w:r>
      <w:proofErr w:type="spellStart"/>
      <w:r w:rsidRPr="00E02FE2">
        <w:rPr>
          <w:rFonts w:eastAsiaTheme="minorHAnsi"/>
          <w:shd w:val="clear" w:color="auto" w:fill="auto"/>
          <w:lang w:eastAsia="en-US"/>
        </w:rPr>
        <w:t>mata</w:t>
      </w:r>
      <w:proofErr w:type="spellEnd"/>
      <w:r w:rsidRPr="00E02FE2">
        <w:rPr>
          <w:rFonts w:eastAsiaTheme="minorHAnsi"/>
          <w:shd w:val="clear" w:color="auto" w:fill="auto"/>
          <w:lang w:eastAsia="en-US"/>
        </w:rPr>
        <w:t xml:space="preserve"> results */</w:t>
      </w:r>
    </w:p>
    <w:p w14:paraId="3DF7173E"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end</w:t>
      </w:r>
    </w:p>
    <w:p w14:paraId="4B438369"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note this differs in the 9th decimal place</w:t>
      </w:r>
    </w:p>
    <w:p w14:paraId="78151D78"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confidence interval</w:t>
      </w:r>
    </w:p>
    <w:p w14:paraId="5D188BFD"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following Nick Cox http://www.stata-journal.com/sjpdf.html?articlenum=pr0041</w:t>
      </w:r>
    </w:p>
    <w:p w14:paraId="11BF4B72"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but also David 1938, who notes that the Fisher-transformed value z' ~</w:t>
      </w:r>
      <w:proofErr w:type="gramStart"/>
      <w:r w:rsidRPr="00E02FE2">
        <w:rPr>
          <w:rFonts w:eastAsiaTheme="minorHAnsi"/>
          <w:shd w:val="clear" w:color="auto" w:fill="auto"/>
          <w:lang w:eastAsia="en-US"/>
        </w:rPr>
        <w:t>N(</w:t>
      </w:r>
      <w:proofErr w:type="gramEnd"/>
      <w:r w:rsidRPr="00E02FE2">
        <w:rPr>
          <w:rFonts w:eastAsiaTheme="minorHAnsi"/>
          <w:shd w:val="clear" w:color="auto" w:fill="auto"/>
          <w:lang w:eastAsia="en-US"/>
        </w:rPr>
        <w:t xml:space="preserve">mean \zeta, </w:t>
      </w:r>
      <w:proofErr w:type="spellStart"/>
      <w:r w:rsidRPr="00E02FE2">
        <w:rPr>
          <w:rFonts w:eastAsiaTheme="minorHAnsi"/>
          <w:shd w:val="clear" w:color="auto" w:fill="auto"/>
          <w:lang w:eastAsia="en-US"/>
        </w:rPr>
        <w:t>sd</w:t>
      </w:r>
      <w:proofErr w:type="spellEnd"/>
      <w:r w:rsidRPr="00E02FE2">
        <w:rPr>
          <w:rFonts w:eastAsiaTheme="minorHAnsi"/>
          <w:shd w:val="clear" w:color="auto" w:fill="auto"/>
          <w:lang w:eastAsia="en-US"/>
        </w:rPr>
        <w:t xml:space="preserve"> 1/\sqrt(n-3)), such that ci for z' is zeta</w:t>
      </w:r>
    </w:p>
    <w:p w14:paraId="72BE026B"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\pm \psi_0 / sqrt(n-3). See </w:t>
      </w:r>
      <w:proofErr w:type="spellStart"/>
      <w:r w:rsidRPr="00E02FE2">
        <w:rPr>
          <w:rFonts w:eastAsiaTheme="minorHAnsi"/>
          <w:shd w:val="clear" w:color="auto" w:fill="auto"/>
          <w:lang w:eastAsia="en-US"/>
        </w:rPr>
        <w:t>p.xxx</w:t>
      </w:r>
      <w:proofErr w:type="spellEnd"/>
      <w:r w:rsidRPr="00E02FE2">
        <w:rPr>
          <w:rFonts w:eastAsiaTheme="minorHAnsi"/>
          <w:shd w:val="clear" w:color="auto" w:fill="auto"/>
          <w:lang w:eastAsia="en-US"/>
        </w:rPr>
        <w:t xml:space="preserve"> and </w:t>
      </w:r>
      <w:proofErr w:type="spellStart"/>
      <w:r w:rsidRPr="00E02FE2">
        <w:rPr>
          <w:rFonts w:eastAsiaTheme="minorHAnsi"/>
          <w:shd w:val="clear" w:color="auto" w:fill="auto"/>
          <w:lang w:eastAsia="en-US"/>
        </w:rPr>
        <w:t>moreso</w:t>
      </w:r>
      <w:proofErr w:type="spellEnd"/>
      <w:r w:rsidRPr="00E02FE2">
        <w:rPr>
          <w:rFonts w:eastAsiaTheme="minorHAnsi"/>
          <w:shd w:val="clear" w:color="auto" w:fill="auto"/>
          <w:lang w:eastAsia="en-US"/>
        </w:rPr>
        <w:t xml:space="preserve"> xxvi, where in dagger footnote an approximation for </w:t>
      </w:r>
      <w:proofErr w:type="spellStart"/>
      <w:r w:rsidRPr="00E02FE2">
        <w:rPr>
          <w:rFonts w:eastAsiaTheme="minorHAnsi"/>
          <w:shd w:val="clear" w:color="auto" w:fill="auto"/>
          <w:lang w:eastAsia="en-US"/>
        </w:rPr>
        <w:t>stddev</w:t>
      </w:r>
      <w:proofErr w:type="spellEnd"/>
      <w:r w:rsidRPr="00E02FE2">
        <w:rPr>
          <w:rFonts w:eastAsiaTheme="minorHAnsi"/>
          <w:shd w:val="clear" w:color="auto" w:fill="auto"/>
          <w:lang w:eastAsia="en-US"/>
        </w:rPr>
        <w:t xml:space="preserve"> is derived as \sigma_z'^2 =</w:t>
      </w:r>
    </w:p>
    <w:p w14:paraId="7E6FB0F0"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(3n^2+8)/(x(n-</w:t>
      </w:r>
      <w:proofErr w:type="gramStart"/>
      <w:r w:rsidRPr="00E02FE2">
        <w:rPr>
          <w:rFonts w:eastAsiaTheme="minorHAnsi"/>
          <w:shd w:val="clear" w:color="auto" w:fill="auto"/>
          <w:lang w:eastAsia="en-US"/>
        </w:rPr>
        <w:t>1)^</w:t>
      </w:r>
      <w:proofErr w:type="gramEnd"/>
      <w:r w:rsidRPr="00E02FE2">
        <w:rPr>
          <w:rFonts w:eastAsiaTheme="minorHAnsi"/>
          <w:shd w:val="clear" w:color="auto" w:fill="auto"/>
          <w:lang w:eastAsia="en-US"/>
        </w:rPr>
        <w:t>2) . The formula this approximates itself is derived using the method of moments on Fisher's transformation.</w:t>
      </w:r>
    </w:p>
    <w:p w14:paraId="1DE3E0F3"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Fisher references the </w:t>
      </w:r>
      <w:proofErr w:type="spellStart"/>
      <w:r w:rsidRPr="00E02FE2">
        <w:rPr>
          <w:rFonts w:eastAsiaTheme="minorHAnsi"/>
          <w:shd w:val="clear" w:color="auto" w:fill="auto"/>
          <w:lang w:eastAsia="en-US"/>
        </w:rPr>
        <w:t>sd</w:t>
      </w:r>
      <w:proofErr w:type="spellEnd"/>
      <w:r w:rsidRPr="00E02FE2">
        <w:rPr>
          <w:rFonts w:eastAsiaTheme="minorHAnsi"/>
          <w:shd w:val="clear" w:color="auto" w:fill="auto"/>
          <w:lang w:eastAsia="en-US"/>
        </w:rPr>
        <w:t xml:space="preserve"> of z as 1/\sqrt(n-3) in section 35 on transformed coefficients in the chapter on correlation coefficients</w:t>
      </w:r>
    </w:p>
    <w:p w14:paraId="4A398432"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in Statistical Methods for Research Workers (14th ed. 1990, p200).</w:t>
      </w:r>
    </w:p>
    <w:p w14:paraId="1B915BAA"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mata</w:t>
      </w:r>
      <w:proofErr w:type="spellEnd"/>
    </w:p>
    <w:p w14:paraId="32765902" w14:textId="77777777" w:rsidR="00F16B13" w:rsidRPr="00E02FE2" w:rsidRDefault="00F16B13" w:rsidP="00E02FE2">
      <w:pPr>
        <w:rPr>
          <w:rFonts w:eastAsiaTheme="minorHAnsi"/>
          <w:color w:val="C50062"/>
          <w:shd w:val="clear" w:color="auto" w:fill="auto"/>
          <w:lang w:eastAsia="en-US"/>
        </w:rPr>
      </w:pPr>
      <w:r w:rsidRPr="00E02FE2">
        <w:rPr>
          <w:rFonts w:eastAsiaTheme="minorHAnsi"/>
          <w:shd w:val="clear" w:color="auto" w:fill="auto"/>
          <w:lang w:eastAsia="en-US"/>
        </w:rPr>
        <w:t xml:space="preserve">alpha </w:t>
      </w:r>
      <w:r w:rsidRPr="00E02FE2">
        <w:rPr>
          <w:rFonts w:eastAsiaTheme="minorHAnsi"/>
          <w:bCs/>
          <w:color w:val="000081"/>
          <w:shd w:val="clear" w:color="auto" w:fill="auto"/>
          <w:lang w:eastAsia="en-US"/>
        </w:rPr>
        <w:t xml:space="preserve">= </w:t>
      </w:r>
      <w:r w:rsidRPr="00E02FE2">
        <w:rPr>
          <w:rFonts w:eastAsiaTheme="minorHAnsi"/>
          <w:color w:val="C50062"/>
          <w:shd w:val="clear" w:color="auto" w:fill="auto"/>
          <w:lang w:eastAsia="en-US"/>
        </w:rPr>
        <w:t>0</w:t>
      </w:r>
      <w:r w:rsidRPr="00E02FE2">
        <w:rPr>
          <w:rFonts w:eastAsiaTheme="minorHAnsi"/>
          <w:bCs/>
          <w:color w:val="000081"/>
          <w:shd w:val="clear" w:color="auto" w:fill="auto"/>
          <w:lang w:eastAsia="en-US"/>
        </w:rPr>
        <w:t>.</w:t>
      </w:r>
      <w:r w:rsidRPr="00E02FE2">
        <w:rPr>
          <w:rFonts w:eastAsiaTheme="minorHAnsi"/>
          <w:color w:val="C50062"/>
          <w:shd w:val="clear" w:color="auto" w:fill="auto"/>
          <w:lang w:eastAsia="en-US"/>
        </w:rPr>
        <w:t>05</w:t>
      </w:r>
    </w:p>
    <w:p w14:paraId="014169D0" w14:textId="77777777" w:rsidR="00F16B13" w:rsidRPr="00E02FE2" w:rsidRDefault="00F16B13" w:rsidP="00E02FE2">
      <w:pPr>
        <w:rPr>
          <w:rFonts w:eastAsiaTheme="minorHAnsi"/>
          <w:color w:val="C50062"/>
          <w:shd w:val="clear" w:color="auto" w:fill="auto"/>
          <w:lang w:eastAsia="en-US"/>
        </w:rPr>
      </w:pPr>
      <w:proofErr w:type="spellStart"/>
      <w:r w:rsidRPr="00E02FE2">
        <w:rPr>
          <w:rFonts w:eastAsiaTheme="minorHAnsi"/>
          <w:shd w:val="clear" w:color="auto" w:fill="auto"/>
          <w:lang w:eastAsia="en-US"/>
        </w:rPr>
        <w:t>df</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color w:val="5959FF"/>
          <w:shd w:val="clear" w:color="auto" w:fill="auto"/>
          <w:lang w:eastAsia="en-US"/>
        </w:rPr>
        <w:t>n</w:t>
      </w:r>
      <w:r w:rsidRPr="00E02FE2">
        <w:rPr>
          <w:rFonts w:eastAsiaTheme="minorHAnsi"/>
          <w:bCs/>
          <w:color w:val="000081"/>
          <w:shd w:val="clear" w:color="auto" w:fill="auto"/>
          <w:lang w:eastAsia="en-US"/>
        </w:rPr>
        <w:t>-</w:t>
      </w:r>
      <w:r w:rsidRPr="00E02FE2">
        <w:rPr>
          <w:rFonts w:eastAsiaTheme="minorHAnsi"/>
          <w:color w:val="C50062"/>
          <w:shd w:val="clear" w:color="auto" w:fill="auto"/>
          <w:lang w:eastAsia="en-US"/>
        </w:rPr>
        <w:t>3</w:t>
      </w:r>
    </w:p>
    <w:p w14:paraId="4584F9FF" w14:textId="77777777" w:rsidR="00F16B13" w:rsidRPr="00E02FE2" w:rsidRDefault="00F16B13" w:rsidP="00E02FE2">
      <w:pPr>
        <w:rPr>
          <w:rFonts w:eastAsiaTheme="minorHAnsi"/>
          <w:color w:val="408181"/>
          <w:shd w:val="clear" w:color="auto" w:fill="auto"/>
          <w:lang w:eastAsia="en-US"/>
        </w:rPr>
      </w:pPr>
      <w:proofErr w:type="spellStart"/>
      <w:r w:rsidRPr="00E02FE2">
        <w:rPr>
          <w:rFonts w:eastAsiaTheme="minorHAnsi"/>
          <w:shd w:val="clear" w:color="auto" w:fill="auto"/>
          <w:lang w:eastAsia="en-US"/>
        </w:rPr>
        <w:t>r_ci</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proofErr w:type="spellStart"/>
      <w:proofErr w:type="gramStart"/>
      <w:r w:rsidRPr="00E02FE2">
        <w:rPr>
          <w:rFonts w:eastAsiaTheme="minorHAnsi"/>
          <w:shd w:val="clear" w:color="auto" w:fill="auto"/>
          <w:lang w:eastAsia="en-US"/>
        </w:rPr>
        <w:t>r,tanh</w:t>
      </w:r>
      <w:proofErr w:type="spellEnd"/>
      <w:proofErr w:type="gramEnd"/>
      <w:r w:rsidRPr="00E02FE2">
        <w:rPr>
          <w:rFonts w:eastAsiaTheme="minorHAnsi"/>
          <w:shd w:val="clear" w:color="auto" w:fill="auto"/>
          <w:lang w:eastAsia="en-US"/>
        </w:rPr>
        <w:t>(</w:t>
      </w:r>
      <w:proofErr w:type="spellStart"/>
      <w:r w:rsidRPr="00E02FE2">
        <w:rPr>
          <w:rFonts w:eastAsiaTheme="minorHAnsi"/>
          <w:shd w:val="clear" w:color="auto" w:fill="auto"/>
          <w:lang w:eastAsia="en-US"/>
        </w:rPr>
        <w:t>atanh</w:t>
      </w:r>
      <w:proofErr w:type="spellEnd"/>
      <w:r w:rsidRPr="00E02FE2">
        <w:rPr>
          <w:rFonts w:eastAsiaTheme="minorHAnsi"/>
          <w:shd w:val="clear" w:color="auto" w:fill="auto"/>
          <w:lang w:eastAsia="en-US"/>
        </w:rPr>
        <w:t xml:space="preserve">(r) </w:t>
      </w:r>
      <w:r w:rsidRPr="00E02FE2">
        <w:rPr>
          <w:rFonts w:eastAsiaTheme="minorHAnsi"/>
          <w:bCs/>
          <w:color w:val="000081"/>
          <w:shd w:val="clear" w:color="auto" w:fill="auto"/>
          <w:lang w:eastAsia="en-US"/>
        </w:rPr>
        <w:t xml:space="preserve">:+ </w:t>
      </w:r>
      <w:proofErr w:type="spellStart"/>
      <w:r w:rsidRPr="00E02FE2">
        <w:rPr>
          <w:rFonts w:eastAsiaTheme="minorHAnsi"/>
          <w:shd w:val="clear" w:color="auto" w:fill="auto"/>
          <w:lang w:eastAsia="en-US"/>
        </w:rPr>
        <w:t>invnormal</w:t>
      </w:r>
      <w:proofErr w:type="spellEnd"/>
      <w:r w:rsidRPr="00E02FE2">
        <w:rPr>
          <w:rFonts w:eastAsiaTheme="minorHAnsi"/>
          <w:shd w:val="clear" w:color="auto" w:fill="auto"/>
          <w:lang w:eastAsia="en-US"/>
        </w:rPr>
        <w:t>(1</w:t>
      </w:r>
      <w:r w:rsidRPr="00E02FE2">
        <w:rPr>
          <w:rFonts w:eastAsiaTheme="minorHAnsi"/>
          <w:bCs/>
          <w:color w:val="000081"/>
          <w:shd w:val="clear" w:color="auto" w:fill="auto"/>
          <w:lang w:eastAsia="en-US"/>
        </w:rPr>
        <w:t>-</w:t>
      </w:r>
      <w:r w:rsidRPr="00E02FE2">
        <w:rPr>
          <w:rFonts w:eastAsiaTheme="minorHAnsi"/>
          <w:shd w:val="clear" w:color="auto" w:fill="auto"/>
          <w:lang w:eastAsia="en-US"/>
        </w:rPr>
        <w:t xml:space="preserve">alpha/2) </w:t>
      </w:r>
      <w:r w:rsidRPr="00E02FE2">
        <w:rPr>
          <w:rFonts w:eastAsiaTheme="minorHAnsi"/>
          <w:color w:val="408181"/>
          <w:shd w:val="clear" w:color="auto" w:fill="auto"/>
          <w:lang w:eastAsia="en-US"/>
        </w:rPr>
        <w:t>* (-1,1)/sqrt(</w:t>
      </w:r>
      <w:proofErr w:type="spellStart"/>
      <w:r w:rsidRPr="00E02FE2">
        <w:rPr>
          <w:rFonts w:eastAsiaTheme="minorHAnsi"/>
          <w:color w:val="408181"/>
          <w:shd w:val="clear" w:color="auto" w:fill="auto"/>
          <w:lang w:eastAsia="en-US"/>
        </w:rPr>
        <w:t>df</w:t>
      </w:r>
      <w:proofErr w:type="spellEnd"/>
      <w:r w:rsidRPr="00E02FE2">
        <w:rPr>
          <w:rFonts w:eastAsiaTheme="minorHAnsi"/>
          <w:color w:val="408181"/>
          <w:shd w:val="clear" w:color="auto" w:fill="auto"/>
          <w:lang w:eastAsia="en-US"/>
        </w:rPr>
        <w:t>))</w:t>
      </w:r>
    </w:p>
    <w:p w14:paraId="197796A3"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-1-</w:t>
      </w:r>
    </w:p>
    <w:p w14:paraId="1BDAB8D8"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C:\Users\Carl\OneDrive\Research\2 - BCA\Research project\bca_rp2\scripts\stata_notes.do.txt Tuesday, 20 March 2018 02:18</w:t>
      </w:r>
    </w:p>
    <w:p w14:paraId="30F1F0D7"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lastRenderedPageBreak/>
        <w:t>r_ci</w:t>
      </w:r>
      <w:proofErr w:type="spellEnd"/>
    </w:p>
    <w:p w14:paraId="4CB12EB0"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end</w:t>
      </w:r>
    </w:p>
    <w:p w14:paraId="4458F3D3" w14:textId="77777777" w:rsidR="00F16B13" w:rsidRPr="00E02FE2" w:rsidRDefault="00F16B13" w:rsidP="00E02FE2">
      <w:pPr>
        <w:rPr>
          <w:rFonts w:eastAsiaTheme="minorHAnsi"/>
          <w:color w:val="5959FF"/>
          <w:shd w:val="clear" w:color="auto" w:fill="auto"/>
          <w:lang w:eastAsia="en-US"/>
        </w:rPr>
      </w:pPr>
      <w:r w:rsidRPr="00E02FE2">
        <w:rPr>
          <w:rFonts w:eastAsiaTheme="minorHAnsi"/>
          <w:shd w:val="clear" w:color="auto" w:fill="auto"/>
          <w:lang w:eastAsia="en-US"/>
        </w:rPr>
        <w:t xml:space="preserve">ci2 price mpg, </w:t>
      </w:r>
      <w:proofErr w:type="spellStart"/>
      <w:r w:rsidRPr="00E02FE2">
        <w:rPr>
          <w:rFonts w:eastAsiaTheme="minorHAnsi"/>
          <w:color w:val="5959FF"/>
          <w:shd w:val="clear" w:color="auto" w:fill="auto"/>
          <w:lang w:eastAsia="en-US"/>
        </w:rPr>
        <w:t>corr</w:t>
      </w:r>
      <w:proofErr w:type="spellEnd"/>
    </w:p>
    <w:p w14:paraId="238EAFFC"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Incidentally, David's formula for probability distribution of the correlation coefficient r for any n and rho</w:t>
      </w:r>
    </w:p>
    <w:p w14:paraId="34021137"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p(r) = (1-\rho^</w:t>
      </w:r>
      <w:proofErr w:type="gramStart"/>
      <w:r w:rsidRPr="00E02FE2">
        <w:rPr>
          <w:rFonts w:eastAsiaTheme="minorHAnsi"/>
          <w:shd w:val="clear" w:color="auto" w:fill="auto"/>
          <w:lang w:eastAsia="en-US"/>
        </w:rPr>
        <w:t>2)^</w:t>
      </w:r>
      <w:proofErr w:type="gramEnd"/>
      <w:r w:rsidRPr="00E02FE2">
        <w:rPr>
          <w:rFonts w:eastAsiaTheme="minorHAnsi"/>
          <w:shd w:val="clear" w:color="auto" w:fill="auto"/>
          <w:lang w:eastAsia="en-US"/>
        </w:rPr>
        <w:t>((n-1)/2) /(\pi \times (n-3)) \times (1-r^2)^((n-4)/2)\times d^(n-2)/d(r\rho)^(n-2)) \times (</w:t>
      </w:r>
      <w:proofErr w:type="spellStart"/>
      <w:r w:rsidRPr="00E02FE2">
        <w:rPr>
          <w:rFonts w:eastAsiaTheme="minorHAnsi"/>
          <w:shd w:val="clear" w:color="auto" w:fill="auto"/>
          <w:lang w:eastAsia="en-US"/>
        </w:rPr>
        <w:t>arccos</w:t>
      </w:r>
      <w:proofErr w:type="spellEnd"/>
      <w:r w:rsidRPr="00E02FE2">
        <w:rPr>
          <w:rFonts w:eastAsiaTheme="minorHAnsi"/>
          <w:shd w:val="clear" w:color="auto" w:fill="auto"/>
          <w:lang w:eastAsia="en-US"/>
        </w:rPr>
        <w:t>(-\rho r) /</w:t>
      </w:r>
    </w:p>
    <w:p w14:paraId="4E5B4D70"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roofErr w:type="gramStart"/>
      <w:r w:rsidRPr="00E02FE2">
        <w:rPr>
          <w:rFonts w:eastAsiaTheme="minorHAnsi"/>
          <w:shd w:val="clear" w:color="auto" w:fill="auto"/>
          <w:lang w:eastAsia="en-US"/>
        </w:rPr>
        <w:t>sqrt(</w:t>
      </w:r>
      <w:proofErr w:type="gramEnd"/>
      <w:r w:rsidRPr="00E02FE2">
        <w:rPr>
          <w:rFonts w:eastAsiaTheme="minorHAnsi"/>
          <w:shd w:val="clear" w:color="auto" w:fill="auto"/>
          <w:lang w:eastAsia="en-US"/>
        </w:rPr>
        <w:t>1-\rho^2 r^2))</w:t>
      </w:r>
    </w:p>
    <w:p w14:paraId="1FB68F17"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399C312F"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3817AB05"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For a sample drawn from normal distribution, using summation notation:</w:t>
      </w:r>
    </w:p>
    <w:p w14:paraId="7F08BB93"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\mu is estimated by x\bar, and \sigma is estimated by s; r is the estimator for the population correlation coefficient \rho.</w:t>
      </w:r>
    </w:p>
    <w:p w14:paraId="0D10F1AA"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x\bar = 1/n \Sum_(</w:t>
      </w:r>
      <w:proofErr w:type="spellStart"/>
      <w:r w:rsidRPr="00E02FE2">
        <w:rPr>
          <w:rFonts w:eastAsiaTheme="minorHAnsi"/>
          <w:shd w:val="clear" w:color="auto" w:fill="auto"/>
          <w:lang w:eastAsia="en-US"/>
        </w:rPr>
        <w:t>i</w:t>
      </w:r>
      <w:proofErr w:type="spellEnd"/>
      <w:r w:rsidRPr="00E02FE2">
        <w:rPr>
          <w:rFonts w:eastAsiaTheme="minorHAnsi"/>
          <w:shd w:val="clear" w:color="auto" w:fill="auto"/>
          <w:lang w:eastAsia="en-US"/>
        </w:rPr>
        <w:t>=</w:t>
      </w:r>
      <w:proofErr w:type="gramStart"/>
      <w:r w:rsidRPr="00E02FE2">
        <w:rPr>
          <w:rFonts w:eastAsiaTheme="minorHAnsi"/>
          <w:shd w:val="clear" w:color="auto" w:fill="auto"/>
          <w:lang w:eastAsia="en-US"/>
        </w:rPr>
        <w:t>1)^</w:t>
      </w:r>
      <w:proofErr w:type="gramEnd"/>
      <w:r w:rsidRPr="00E02FE2">
        <w:rPr>
          <w:rFonts w:eastAsiaTheme="minorHAnsi"/>
          <w:shd w:val="clear" w:color="auto" w:fill="auto"/>
          <w:lang w:eastAsia="en-US"/>
        </w:rPr>
        <w:t>n x</w:t>
      </w:r>
    </w:p>
    <w:p w14:paraId="5E13B297"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s = \sqrt(((x-x\</w:t>
      </w:r>
      <w:proofErr w:type="gramStart"/>
      <w:r w:rsidRPr="00E02FE2">
        <w:rPr>
          <w:rFonts w:eastAsiaTheme="minorHAnsi"/>
          <w:shd w:val="clear" w:color="auto" w:fill="auto"/>
          <w:lang w:eastAsia="en-US"/>
        </w:rPr>
        <w:t>bar)^</w:t>
      </w:r>
      <w:proofErr w:type="gramEnd"/>
      <w:r w:rsidRPr="00E02FE2">
        <w:rPr>
          <w:rFonts w:eastAsiaTheme="minorHAnsi"/>
          <w:shd w:val="clear" w:color="auto" w:fill="auto"/>
          <w:lang w:eastAsia="en-US"/>
        </w:rPr>
        <w:t>2)/(n-1))</w:t>
      </w:r>
    </w:p>
    <w:p w14:paraId="34B72EA9"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r = (1/(n-1</w:t>
      </w:r>
      <w:proofErr w:type="gramStart"/>
      <w:r w:rsidRPr="00E02FE2">
        <w:rPr>
          <w:rFonts w:eastAsiaTheme="minorHAnsi"/>
          <w:shd w:val="clear" w:color="auto" w:fill="auto"/>
          <w:lang w:eastAsia="en-US"/>
        </w:rPr>
        <w:t>))\</w:t>
      </w:r>
      <w:proofErr w:type="gramEnd"/>
      <w:r w:rsidRPr="00E02FE2">
        <w:rPr>
          <w:rFonts w:eastAsiaTheme="minorHAnsi"/>
          <w:shd w:val="clear" w:color="auto" w:fill="auto"/>
          <w:lang w:eastAsia="en-US"/>
        </w:rPr>
        <w:t>Sum_(</w:t>
      </w:r>
      <w:proofErr w:type="spellStart"/>
      <w:r w:rsidRPr="00E02FE2">
        <w:rPr>
          <w:rFonts w:eastAsiaTheme="minorHAnsi"/>
          <w:shd w:val="clear" w:color="auto" w:fill="auto"/>
          <w:lang w:eastAsia="en-US"/>
        </w:rPr>
        <w:t>i</w:t>
      </w:r>
      <w:proofErr w:type="spellEnd"/>
      <w:r w:rsidRPr="00E02FE2">
        <w:rPr>
          <w:rFonts w:eastAsiaTheme="minorHAnsi"/>
          <w:shd w:val="clear" w:color="auto" w:fill="auto"/>
          <w:lang w:eastAsia="en-US"/>
        </w:rPr>
        <w:t>=1)^n(((</w:t>
      </w:r>
      <w:proofErr w:type="spellStart"/>
      <w:r w:rsidRPr="00E02FE2">
        <w:rPr>
          <w:rFonts w:eastAsiaTheme="minorHAnsi"/>
          <w:shd w:val="clear" w:color="auto" w:fill="auto"/>
          <w:lang w:eastAsia="en-US"/>
        </w:rPr>
        <w:t>x_i</w:t>
      </w:r>
      <w:proofErr w:type="spellEnd"/>
      <w:r w:rsidRPr="00E02FE2">
        <w:rPr>
          <w:rFonts w:eastAsiaTheme="minorHAnsi"/>
          <w:shd w:val="clear" w:color="auto" w:fill="auto"/>
          <w:lang w:eastAsia="en-US"/>
        </w:rPr>
        <w:t>-x\bar)/</w:t>
      </w:r>
      <w:proofErr w:type="spellStart"/>
      <w:r w:rsidRPr="00E02FE2">
        <w:rPr>
          <w:rFonts w:eastAsiaTheme="minorHAnsi"/>
          <w:shd w:val="clear" w:color="auto" w:fill="auto"/>
          <w:lang w:eastAsia="en-US"/>
        </w:rPr>
        <w:t>s_x</w:t>
      </w:r>
      <w:proofErr w:type="spellEnd"/>
      <w:r w:rsidRPr="00E02FE2">
        <w:rPr>
          <w:rFonts w:eastAsiaTheme="minorHAnsi"/>
          <w:shd w:val="clear" w:color="auto" w:fill="auto"/>
          <w:lang w:eastAsia="en-US"/>
        </w:rPr>
        <w:t>)((</w:t>
      </w:r>
      <w:proofErr w:type="spellStart"/>
      <w:r w:rsidRPr="00E02FE2">
        <w:rPr>
          <w:rFonts w:eastAsiaTheme="minorHAnsi"/>
          <w:shd w:val="clear" w:color="auto" w:fill="auto"/>
          <w:lang w:eastAsia="en-US"/>
        </w:rPr>
        <w:t>y_i</w:t>
      </w:r>
      <w:proofErr w:type="spellEnd"/>
      <w:r w:rsidRPr="00E02FE2">
        <w:rPr>
          <w:rFonts w:eastAsiaTheme="minorHAnsi"/>
          <w:shd w:val="clear" w:color="auto" w:fill="auto"/>
          <w:lang w:eastAsia="en-US"/>
        </w:rPr>
        <w:t>-y\bar)/</w:t>
      </w:r>
      <w:proofErr w:type="spellStart"/>
      <w:r w:rsidRPr="00E02FE2">
        <w:rPr>
          <w:rFonts w:eastAsiaTheme="minorHAnsi"/>
          <w:shd w:val="clear" w:color="auto" w:fill="auto"/>
          <w:lang w:eastAsia="en-US"/>
        </w:rPr>
        <w:t>s_x</w:t>
      </w:r>
      <w:proofErr w:type="spellEnd"/>
      <w:r w:rsidRPr="00E02FE2">
        <w:rPr>
          <w:rFonts w:eastAsiaTheme="minorHAnsi"/>
          <w:shd w:val="clear" w:color="auto" w:fill="auto"/>
          <w:lang w:eastAsia="en-US"/>
        </w:rPr>
        <w:t>))</w:t>
      </w:r>
    </w:p>
    <w:p w14:paraId="7285E122"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(1/(n-1</w:t>
      </w:r>
      <w:proofErr w:type="gramStart"/>
      <w:r w:rsidRPr="00E02FE2">
        <w:rPr>
          <w:rFonts w:eastAsiaTheme="minorHAnsi"/>
          <w:shd w:val="clear" w:color="auto" w:fill="auto"/>
          <w:lang w:eastAsia="en-US"/>
        </w:rPr>
        <w:t>))\</w:t>
      </w:r>
      <w:proofErr w:type="gramEnd"/>
      <w:r w:rsidRPr="00E02FE2">
        <w:rPr>
          <w:rFonts w:eastAsiaTheme="minorHAnsi"/>
          <w:shd w:val="clear" w:color="auto" w:fill="auto"/>
          <w:lang w:eastAsia="en-US"/>
        </w:rPr>
        <w:t>Sum_(</w:t>
      </w:r>
      <w:proofErr w:type="spellStart"/>
      <w:r w:rsidRPr="00E02FE2">
        <w:rPr>
          <w:rFonts w:eastAsiaTheme="minorHAnsi"/>
          <w:shd w:val="clear" w:color="auto" w:fill="auto"/>
          <w:lang w:eastAsia="en-US"/>
        </w:rPr>
        <w:t>i</w:t>
      </w:r>
      <w:proofErr w:type="spellEnd"/>
      <w:r w:rsidRPr="00E02FE2">
        <w:rPr>
          <w:rFonts w:eastAsiaTheme="minorHAnsi"/>
          <w:shd w:val="clear" w:color="auto" w:fill="auto"/>
          <w:lang w:eastAsia="en-US"/>
        </w:rPr>
        <w:t>=1)^n((</w:t>
      </w:r>
      <w:proofErr w:type="spellStart"/>
      <w:r w:rsidRPr="00E02FE2">
        <w:rPr>
          <w:rFonts w:eastAsiaTheme="minorHAnsi"/>
          <w:shd w:val="clear" w:color="auto" w:fill="auto"/>
          <w:lang w:eastAsia="en-US"/>
        </w:rPr>
        <w:t>x_i</w:t>
      </w:r>
      <w:proofErr w:type="spellEnd"/>
      <w:r w:rsidRPr="00E02FE2">
        <w:rPr>
          <w:rFonts w:eastAsiaTheme="minorHAnsi"/>
          <w:shd w:val="clear" w:color="auto" w:fill="auto"/>
          <w:lang w:eastAsia="en-US"/>
        </w:rPr>
        <w:t>-x\bar)(</w:t>
      </w:r>
      <w:proofErr w:type="spellStart"/>
      <w:r w:rsidRPr="00E02FE2">
        <w:rPr>
          <w:rFonts w:eastAsiaTheme="minorHAnsi"/>
          <w:shd w:val="clear" w:color="auto" w:fill="auto"/>
          <w:lang w:eastAsia="en-US"/>
        </w:rPr>
        <w:t>y_i</w:t>
      </w:r>
      <w:proofErr w:type="spellEnd"/>
      <w:r w:rsidRPr="00E02FE2">
        <w:rPr>
          <w:rFonts w:eastAsiaTheme="minorHAnsi"/>
          <w:shd w:val="clear" w:color="auto" w:fill="auto"/>
          <w:lang w:eastAsia="en-US"/>
        </w:rPr>
        <w:t>-y\bar)/(</w:t>
      </w:r>
      <w:proofErr w:type="spellStart"/>
      <w:r w:rsidRPr="00E02FE2">
        <w:rPr>
          <w:rFonts w:eastAsiaTheme="minorHAnsi"/>
          <w:shd w:val="clear" w:color="auto" w:fill="auto"/>
          <w:lang w:eastAsia="en-US"/>
        </w:rPr>
        <w:t>s_x</w:t>
      </w:r>
      <w:proofErr w:type="spellEnd"/>
      <w:r w:rsidRPr="00E02FE2">
        <w:rPr>
          <w:rFonts w:eastAsiaTheme="minorHAnsi"/>
          <w:shd w:val="clear" w:color="auto" w:fill="auto"/>
          <w:lang w:eastAsia="en-US"/>
        </w:rPr>
        <w:t xml:space="preserve"> </w:t>
      </w:r>
      <w:proofErr w:type="spellStart"/>
      <w:r w:rsidRPr="00E02FE2">
        <w:rPr>
          <w:rFonts w:eastAsiaTheme="minorHAnsi"/>
          <w:shd w:val="clear" w:color="auto" w:fill="auto"/>
          <w:lang w:eastAsia="en-US"/>
        </w:rPr>
        <w:t>s_y</w:t>
      </w:r>
      <w:proofErr w:type="spellEnd"/>
      <w:r w:rsidRPr="00E02FE2">
        <w:rPr>
          <w:rFonts w:eastAsiaTheme="minorHAnsi"/>
          <w:shd w:val="clear" w:color="auto" w:fill="auto"/>
          <w:lang w:eastAsia="en-US"/>
        </w:rPr>
        <w:t>))</w:t>
      </w:r>
    </w:p>
    <w:p w14:paraId="151ACA18"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w:t>
      </w:r>
      <w:proofErr w:type="spellStart"/>
      <w:r w:rsidRPr="00E02FE2">
        <w:rPr>
          <w:rFonts w:eastAsiaTheme="minorHAnsi"/>
          <w:shd w:val="clear" w:color="auto" w:fill="auto"/>
          <w:lang w:eastAsia="en-US"/>
        </w:rPr>
        <w:t>XtX</w:t>
      </w:r>
      <w:proofErr w:type="spellEnd"/>
      <w:r w:rsidRPr="00E02FE2">
        <w:rPr>
          <w:rFonts w:eastAsiaTheme="minorHAnsi"/>
          <w:shd w:val="clear" w:color="auto" w:fill="auto"/>
          <w:lang w:eastAsia="en-US"/>
        </w:rPr>
        <w:t xml:space="preserve"> </w:t>
      </w:r>
      <w:proofErr w:type="spellStart"/>
      <w:r w:rsidRPr="00E02FE2">
        <w:rPr>
          <w:rFonts w:eastAsiaTheme="minorHAnsi"/>
          <w:shd w:val="clear" w:color="auto" w:fill="auto"/>
          <w:lang w:eastAsia="en-US"/>
        </w:rPr>
        <w:t>YtY</w:t>
      </w:r>
      <w:proofErr w:type="spellEnd"/>
      <w:r w:rsidRPr="00E02FE2">
        <w:rPr>
          <w:rFonts w:eastAsiaTheme="minorHAnsi"/>
          <w:shd w:val="clear" w:color="auto" w:fill="auto"/>
          <w:lang w:eastAsia="en-US"/>
        </w:rPr>
        <w:t>)/</w:t>
      </w:r>
      <w:proofErr w:type="spellStart"/>
      <w:r w:rsidRPr="00E02FE2">
        <w:rPr>
          <w:rFonts w:eastAsiaTheme="minorHAnsi"/>
          <w:shd w:val="clear" w:color="auto" w:fill="auto"/>
          <w:lang w:eastAsia="en-US"/>
        </w:rPr>
        <w:t>XtY</w:t>
      </w:r>
      <w:proofErr w:type="spellEnd"/>
    </w:p>
    <w:p w14:paraId="3FC7AE32"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Note comment on mix distribution here:</w:t>
      </w:r>
    </w:p>
    <w:p w14:paraId="6A7285D5"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https://math.stackexchange.com/questions/14630/generating-random-values-from-non-normal-and-correlated-distributions</w:t>
      </w:r>
    </w:p>
    <w:p w14:paraId="46853C22"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https://stackoverflow.com/questions/4454513/combining-two-normal-random-variables/4454941#4454941</w:t>
      </w:r>
    </w:p>
    <w:p w14:paraId="0060B295"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Is it product-moment correlation coefficient due to the 2*2 determinant calc.?</w:t>
      </w:r>
    </w:p>
    <w:p w14:paraId="18AFA385"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ie</w:t>
      </w:r>
      <w:proofErr w:type="spellEnd"/>
      <w:r w:rsidRPr="00E02FE2">
        <w:rPr>
          <w:rFonts w:eastAsiaTheme="minorHAnsi"/>
          <w:shd w:val="clear" w:color="auto" w:fill="auto"/>
          <w:lang w:eastAsia="en-US"/>
        </w:rPr>
        <w:t>. for 2x2 matrix inverse is</w:t>
      </w:r>
    </w:p>
    <w:p w14:paraId="2520F14C"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lastRenderedPageBreak/>
        <w:t>det</w:t>
      </w:r>
      <w:proofErr w:type="spellEnd"/>
      <w:r w:rsidRPr="00E02FE2">
        <w:rPr>
          <w:rFonts w:eastAsiaTheme="minorHAnsi"/>
          <w:shd w:val="clear" w:color="auto" w:fill="auto"/>
          <w:lang w:eastAsia="en-US"/>
        </w:rPr>
        <w:t xml:space="preserve"> = ad-</w:t>
      </w:r>
      <w:proofErr w:type="spellStart"/>
      <w:r w:rsidRPr="00E02FE2">
        <w:rPr>
          <w:rFonts w:eastAsiaTheme="minorHAnsi"/>
          <w:shd w:val="clear" w:color="auto" w:fill="auto"/>
          <w:lang w:eastAsia="en-US"/>
        </w:rPr>
        <w:t>bc</w:t>
      </w:r>
      <w:proofErr w:type="spellEnd"/>
    </w:p>
    <w:p w14:paraId="7BD5B97E"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(2x2 </w:t>
      </w:r>
      <w:proofErr w:type="gramStart"/>
      <w:r w:rsidRPr="00E02FE2">
        <w:rPr>
          <w:rFonts w:eastAsiaTheme="minorHAnsi"/>
          <w:shd w:val="clear" w:color="auto" w:fill="auto"/>
          <w:lang w:eastAsia="en-US"/>
        </w:rPr>
        <w:t>matrix)^</w:t>
      </w:r>
      <w:proofErr w:type="gramEnd"/>
      <w:r w:rsidRPr="00E02FE2">
        <w:rPr>
          <w:rFonts w:eastAsiaTheme="minorHAnsi"/>
          <w:shd w:val="clear" w:color="auto" w:fill="auto"/>
          <w:lang w:eastAsia="en-US"/>
        </w:rPr>
        <w:t>-1 = 1/</w:t>
      </w:r>
      <w:proofErr w:type="spellStart"/>
      <w:r w:rsidRPr="00E02FE2">
        <w:rPr>
          <w:rFonts w:eastAsiaTheme="minorHAnsi"/>
          <w:shd w:val="clear" w:color="auto" w:fill="auto"/>
          <w:lang w:eastAsia="en-US"/>
        </w:rPr>
        <w:t>det</w:t>
      </w:r>
      <w:proofErr w:type="spellEnd"/>
      <w:r w:rsidRPr="00E02FE2">
        <w:rPr>
          <w:rFonts w:eastAsiaTheme="minorHAnsi"/>
          <w:shd w:val="clear" w:color="auto" w:fill="auto"/>
          <w:lang w:eastAsia="en-US"/>
        </w:rPr>
        <w:t>[flipped and negative 2x2 matrix with positive diagonal]</w:t>
      </w:r>
    </w:p>
    <w:p w14:paraId="513A14BA"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hmmm - </w:t>
      </w:r>
      <w:proofErr w:type="spellStart"/>
      <w:r w:rsidRPr="00E02FE2">
        <w:rPr>
          <w:rFonts w:eastAsiaTheme="minorHAnsi"/>
          <w:shd w:val="clear" w:color="auto" w:fill="auto"/>
          <w:lang w:eastAsia="en-US"/>
        </w:rPr>
        <w:t>tatachoric</w:t>
      </w:r>
      <w:proofErr w:type="spellEnd"/>
      <w:r w:rsidRPr="00E02FE2">
        <w:rPr>
          <w:rFonts w:eastAsiaTheme="minorHAnsi"/>
          <w:shd w:val="clear" w:color="auto" w:fill="auto"/>
          <w:lang w:eastAsia="en-US"/>
        </w:rPr>
        <w:t xml:space="preserve"> correlation</w:t>
      </w:r>
    </w:p>
    <w:p w14:paraId="3C3A0A73"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https://books.google.com.au/books?id=gbrFCgAAQBAJ&amp;pg=PA31&amp;lpg=PA31&amp;dq=ad-bc+product+moment+odds+ratio&amp;source=bl&amp;ots=D6myJbq2yY&amp;sig=tIvP</w:t>
      </w:r>
    </w:p>
    <w:p w14:paraId="19AFA051"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tIQrSkE1WrpDPc461CMwes0&amp;hl=en&amp;sa=X&amp;ved=0ahUKEwj5ssfUkPfZAhVFi7wKHVt6A50Q6AEIKTAA#v=onepage&amp;q=ad-bc%20product%20moment%20odds%20ratio&amp;f=</w:t>
      </w:r>
    </w:p>
    <w:p w14:paraId="01A6024B"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false</w:t>
      </w:r>
    </w:p>
    <w:p w14:paraId="58B2B9EE"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The Pearson product-moment correlation coefficient may be considered a measure of interclass correlation, in that it is a global</w:t>
      </w:r>
    </w:p>
    <w:p w14:paraId="5B93D2A0"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measure. An alternate approach which may have relevance in the case of twin studies is intra-class correlation, which reflects the</w:t>
      </w:r>
    </w:p>
    <w:p w14:paraId="51043065"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average correlation in context of paired measurements. In the case of twin sibling pairs for example, we may be interested in</w:t>
      </w:r>
    </w:p>
    <w:p w14:paraId="28C17E97"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whether values within pairs tend to be more similar than those between pairs.</w:t>
      </w:r>
    </w:p>
    <w:p w14:paraId="22222FEA"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see David Duffy https://genepi.qimr.edu.au/staff/davidD/asthma11.html for discussion in twin context, including note citing Falconer</w:t>
      </w:r>
    </w:p>
    <w:p w14:paraId="1494DB4F"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re heritability that</w:t>
      </w:r>
    </w:p>
    <w:p w14:paraId="2DAE1B20"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H=2(ICC_MZ-ICC_DZ) =(VA+1.5*VD)/VP</w:t>
      </w:r>
    </w:p>
    <w:p w14:paraId="0B5361A9"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That is heritability - which may be is the population variance standardised sum of additive plus 1.5 times dominance variances.</w:t>
      </w:r>
    </w:p>
    <w:p w14:paraId="18D64B5E"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also provides a heuristic </w:t>
      </w:r>
      <w:proofErr w:type="spellStart"/>
      <w:r w:rsidRPr="00E02FE2">
        <w:rPr>
          <w:rFonts w:eastAsiaTheme="minorHAnsi"/>
          <w:shd w:val="clear" w:color="auto" w:fill="auto"/>
          <w:lang w:eastAsia="en-US"/>
        </w:rPr>
        <w:t>icc</w:t>
      </w:r>
      <w:proofErr w:type="spellEnd"/>
      <w:r w:rsidRPr="00E02FE2">
        <w:rPr>
          <w:rFonts w:eastAsiaTheme="minorHAnsi"/>
          <w:shd w:val="clear" w:color="auto" w:fill="auto"/>
          <w:lang w:eastAsia="en-US"/>
        </w:rPr>
        <w:t xml:space="preserve"> interpretation table "heuristics for intraclass correlations for a single variable (Table)":</w:t>
      </w:r>
    </w:p>
    <w:p w14:paraId="701606C0"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Table 2. Genetic hypothesis testing for a single continuous trait in the classical twin design. The MZ and DZ intraclass correlations</w:t>
      </w:r>
    </w:p>
    <w:p w14:paraId="180DD708"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are </w:t>
      </w:r>
      <w:proofErr w:type="spellStart"/>
      <w:r w:rsidRPr="00E02FE2">
        <w:rPr>
          <w:rFonts w:eastAsiaTheme="minorHAnsi"/>
          <w:shd w:val="clear" w:color="auto" w:fill="auto"/>
          <w:lang w:eastAsia="en-US"/>
        </w:rPr>
        <w:t>rMZ</w:t>
      </w:r>
      <w:proofErr w:type="spellEnd"/>
      <w:r w:rsidRPr="00E02FE2">
        <w:rPr>
          <w:rFonts w:eastAsiaTheme="minorHAnsi"/>
          <w:shd w:val="clear" w:color="auto" w:fill="auto"/>
          <w:lang w:eastAsia="en-US"/>
        </w:rPr>
        <w:t xml:space="preserve"> and </w:t>
      </w:r>
      <w:proofErr w:type="spellStart"/>
      <w:r w:rsidRPr="00E02FE2">
        <w:rPr>
          <w:rFonts w:eastAsiaTheme="minorHAnsi"/>
          <w:shd w:val="clear" w:color="auto" w:fill="auto"/>
          <w:lang w:eastAsia="en-US"/>
        </w:rPr>
        <w:t>rDZ</w:t>
      </w:r>
      <w:proofErr w:type="spellEnd"/>
      <w:r w:rsidRPr="00E02FE2">
        <w:rPr>
          <w:rFonts w:eastAsiaTheme="minorHAnsi"/>
          <w:shd w:val="clear" w:color="auto" w:fill="auto"/>
          <w:lang w:eastAsia="en-US"/>
        </w:rPr>
        <w:t xml:space="preserve"> respectively.</w:t>
      </w:r>
    </w:p>
    <w:p w14:paraId="65FF1B4E"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lastRenderedPageBreak/>
        <w:t>Relationship Interpretation</w:t>
      </w:r>
    </w:p>
    <w:p w14:paraId="06C77188"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rMZ</w:t>
      </w:r>
      <w:proofErr w:type="spellEnd"/>
      <w:r w:rsidRPr="00E02FE2">
        <w:rPr>
          <w:rFonts w:eastAsiaTheme="minorHAnsi"/>
          <w:shd w:val="clear" w:color="auto" w:fill="auto"/>
          <w:lang w:eastAsia="en-US"/>
        </w:rPr>
        <w:t xml:space="preserve"> &gt; 4rDZ Epistasis</w:t>
      </w:r>
    </w:p>
    <w:p w14:paraId="2C5B1AFD"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rMZ</w:t>
      </w:r>
      <w:proofErr w:type="spellEnd"/>
      <w:r w:rsidRPr="00E02FE2">
        <w:rPr>
          <w:rFonts w:eastAsiaTheme="minorHAnsi"/>
          <w:shd w:val="clear" w:color="auto" w:fill="auto"/>
          <w:lang w:eastAsia="en-US"/>
        </w:rPr>
        <w:t xml:space="preserve"> &gt; 2rDZ Genetic dominance (or epistasis; shared environment small)</w:t>
      </w:r>
    </w:p>
    <w:p w14:paraId="3E2738AC"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2rDZ &gt; </w:t>
      </w:r>
      <w:proofErr w:type="spellStart"/>
      <w:r w:rsidRPr="00E02FE2">
        <w:rPr>
          <w:rFonts w:eastAsiaTheme="minorHAnsi"/>
          <w:shd w:val="clear" w:color="auto" w:fill="auto"/>
          <w:lang w:eastAsia="en-US"/>
        </w:rPr>
        <w:t>rMZ</w:t>
      </w:r>
      <w:proofErr w:type="spellEnd"/>
      <w:r w:rsidRPr="00E02FE2">
        <w:rPr>
          <w:rFonts w:eastAsiaTheme="minorHAnsi"/>
          <w:shd w:val="clear" w:color="auto" w:fill="auto"/>
          <w:lang w:eastAsia="en-US"/>
        </w:rPr>
        <w:t xml:space="preserve"> &gt; </w:t>
      </w:r>
      <w:proofErr w:type="spellStart"/>
      <w:r w:rsidRPr="00E02FE2">
        <w:rPr>
          <w:rFonts w:eastAsiaTheme="minorHAnsi"/>
          <w:shd w:val="clear" w:color="auto" w:fill="auto"/>
          <w:lang w:eastAsia="en-US"/>
        </w:rPr>
        <w:t>rDZ</w:t>
      </w:r>
      <w:proofErr w:type="spellEnd"/>
      <w:r w:rsidRPr="00E02FE2">
        <w:rPr>
          <w:rFonts w:eastAsiaTheme="minorHAnsi"/>
          <w:shd w:val="clear" w:color="auto" w:fill="auto"/>
          <w:lang w:eastAsia="en-US"/>
        </w:rPr>
        <w:t xml:space="preserve"> Additive genes and shared environment (genetic dominance small)</w:t>
      </w:r>
    </w:p>
    <w:p w14:paraId="01B5F362"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rMZ</w:t>
      </w:r>
      <w:proofErr w:type="spellEnd"/>
      <w:r w:rsidRPr="00E02FE2">
        <w:rPr>
          <w:rFonts w:eastAsiaTheme="minorHAnsi"/>
          <w:shd w:val="clear" w:color="auto" w:fill="auto"/>
          <w:lang w:eastAsia="en-US"/>
        </w:rPr>
        <w:t xml:space="preserve"> = 2rDZ Additive genetic effect - either monogenic or polygenic</w:t>
      </w:r>
    </w:p>
    <w:p w14:paraId="3C46A25C"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rMZ</w:t>
      </w:r>
      <w:proofErr w:type="spellEnd"/>
      <w:r w:rsidRPr="00E02FE2">
        <w:rPr>
          <w:rFonts w:eastAsiaTheme="minorHAnsi"/>
          <w:shd w:val="clear" w:color="auto" w:fill="auto"/>
          <w:lang w:eastAsia="en-US"/>
        </w:rPr>
        <w:t xml:space="preserve"> = </w:t>
      </w:r>
      <w:proofErr w:type="spellStart"/>
      <w:r w:rsidRPr="00E02FE2">
        <w:rPr>
          <w:rFonts w:eastAsiaTheme="minorHAnsi"/>
          <w:shd w:val="clear" w:color="auto" w:fill="auto"/>
          <w:lang w:eastAsia="en-US"/>
        </w:rPr>
        <w:t>rDZ</w:t>
      </w:r>
      <w:proofErr w:type="spellEnd"/>
      <w:r w:rsidRPr="00E02FE2">
        <w:rPr>
          <w:rFonts w:eastAsiaTheme="minorHAnsi"/>
          <w:shd w:val="clear" w:color="auto" w:fill="auto"/>
          <w:lang w:eastAsia="en-US"/>
        </w:rPr>
        <w:t xml:space="preserve"> &gt; 0 No genetic contribution - effects of family environment</w:t>
      </w:r>
    </w:p>
    <w:p w14:paraId="7CCF8042"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rMZ</w:t>
      </w:r>
      <w:proofErr w:type="spellEnd"/>
      <w:r w:rsidRPr="00E02FE2">
        <w:rPr>
          <w:rFonts w:eastAsiaTheme="minorHAnsi"/>
          <w:shd w:val="clear" w:color="auto" w:fill="auto"/>
          <w:lang w:eastAsia="en-US"/>
        </w:rPr>
        <w:t xml:space="preserve"> = </w:t>
      </w:r>
      <w:proofErr w:type="spellStart"/>
      <w:r w:rsidRPr="00E02FE2">
        <w:rPr>
          <w:rFonts w:eastAsiaTheme="minorHAnsi"/>
          <w:shd w:val="clear" w:color="auto" w:fill="auto"/>
          <w:lang w:eastAsia="en-US"/>
        </w:rPr>
        <w:t>rDZ</w:t>
      </w:r>
      <w:proofErr w:type="spellEnd"/>
      <w:r w:rsidRPr="00E02FE2">
        <w:rPr>
          <w:rFonts w:eastAsiaTheme="minorHAnsi"/>
          <w:shd w:val="clear" w:color="auto" w:fill="auto"/>
          <w:lang w:eastAsia="en-US"/>
        </w:rPr>
        <w:t xml:space="preserve"> = 0 No familial aggregation</w:t>
      </w:r>
    </w:p>
    <w:p w14:paraId="3F7856D8"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06A8617B"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 in </w:t>
      </w:r>
      <w:proofErr w:type="spellStart"/>
      <w:r w:rsidRPr="00E02FE2">
        <w:rPr>
          <w:rFonts w:eastAsiaTheme="minorHAnsi"/>
          <w:shd w:val="clear" w:color="auto" w:fill="auto"/>
          <w:lang w:eastAsia="en-US"/>
        </w:rPr>
        <w:t>stata</w:t>
      </w:r>
      <w:proofErr w:type="spellEnd"/>
      <w:r w:rsidRPr="00E02FE2">
        <w:rPr>
          <w:rFonts w:eastAsiaTheme="minorHAnsi"/>
          <w:shd w:val="clear" w:color="auto" w:fill="auto"/>
          <w:lang w:eastAsia="en-US"/>
        </w:rPr>
        <w:t xml:space="preserve"> / </w:t>
      </w:r>
      <w:proofErr w:type="spellStart"/>
      <w:r w:rsidRPr="00E02FE2">
        <w:rPr>
          <w:rFonts w:eastAsiaTheme="minorHAnsi"/>
          <w:shd w:val="clear" w:color="auto" w:fill="auto"/>
          <w:lang w:eastAsia="en-US"/>
        </w:rPr>
        <w:t>mata</w:t>
      </w:r>
      <w:proofErr w:type="spellEnd"/>
      <w:r w:rsidRPr="00E02FE2">
        <w:rPr>
          <w:rFonts w:eastAsiaTheme="minorHAnsi"/>
          <w:shd w:val="clear" w:color="auto" w:fill="auto"/>
          <w:lang w:eastAsia="en-US"/>
        </w:rPr>
        <w:t xml:space="preserve">, using adoption data; see </w:t>
      </w:r>
      <w:proofErr w:type="spellStart"/>
      <w:r w:rsidRPr="00E02FE2">
        <w:rPr>
          <w:rFonts w:eastAsiaTheme="minorHAnsi"/>
          <w:shd w:val="clear" w:color="auto" w:fill="auto"/>
          <w:lang w:eastAsia="en-US"/>
        </w:rPr>
        <w:t>stata</w:t>
      </w:r>
      <w:proofErr w:type="spellEnd"/>
      <w:r w:rsidRPr="00E02FE2">
        <w:rPr>
          <w:rFonts w:eastAsiaTheme="minorHAnsi"/>
          <w:shd w:val="clear" w:color="auto" w:fill="auto"/>
          <w:lang w:eastAsia="en-US"/>
        </w:rPr>
        <w:t xml:space="preserve"> manual</w:t>
      </w:r>
    </w:p>
    <w:p w14:paraId="04B06A54" w14:textId="77777777" w:rsidR="00F16B13" w:rsidRPr="00E02FE2" w:rsidRDefault="00F16B13" w:rsidP="00E02FE2">
      <w:pPr>
        <w:rPr>
          <w:rFonts w:eastAsiaTheme="minorHAnsi"/>
          <w:color w:val="408181"/>
          <w:shd w:val="clear" w:color="auto" w:fill="auto"/>
          <w:lang w:eastAsia="en-US"/>
        </w:rPr>
      </w:pPr>
      <w:r w:rsidRPr="00E02FE2">
        <w:rPr>
          <w:rFonts w:eastAsiaTheme="minorHAnsi"/>
          <w:color w:val="400040"/>
          <w:shd w:val="clear" w:color="auto" w:fill="auto"/>
          <w:lang w:eastAsia="en-US"/>
        </w:rPr>
        <w:t xml:space="preserve">use </w:t>
      </w:r>
      <w:r w:rsidRPr="00E02FE2">
        <w:rPr>
          <w:rFonts w:eastAsiaTheme="minorHAnsi"/>
          <w:shd w:val="clear" w:color="auto" w:fill="auto"/>
          <w:lang w:eastAsia="en-US"/>
        </w:rPr>
        <w:t xml:space="preserve">http://www.stata-press.com/data/r13/adoption, </w:t>
      </w:r>
      <w:r w:rsidRPr="00E02FE2">
        <w:rPr>
          <w:rFonts w:eastAsiaTheme="minorHAnsi"/>
          <w:color w:val="408181"/>
          <w:shd w:val="clear" w:color="auto" w:fill="auto"/>
          <w:lang w:eastAsia="en-US"/>
        </w:rPr>
        <w:t>clear</w:t>
      </w:r>
    </w:p>
    <w:p w14:paraId="7EEBC64B"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describe</w:t>
      </w:r>
    </w:p>
    <w:p w14:paraId="36232AC6"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icc</w:t>
      </w:r>
      <w:proofErr w:type="spellEnd"/>
      <w:r w:rsidRPr="00E02FE2">
        <w:rPr>
          <w:rFonts w:eastAsiaTheme="minorHAnsi"/>
          <w:shd w:val="clear" w:color="auto" w:fill="auto"/>
          <w:lang w:eastAsia="en-US"/>
        </w:rPr>
        <w:t xml:space="preserve"> iq3 family mc, mixed</w:t>
      </w:r>
    </w:p>
    <w:p w14:paraId="7E2CCDC2"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17DE97E5"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Two-way mixed-effects model</w:t>
      </w:r>
    </w:p>
    <w:p w14:paraId="5175EEF4"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Consistency of agreement</w:t>
      </w:r>
    </w:p>
    <w:p w14:paraId="345CDA69"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Random effects: family Number of targets = 10</w:t>
      </w:r>
    </w:p>
    <w:p w14:paraId="6933CAD4"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Fixed effects: mc Number of </w:t>
      </w:r>
      <w:proofErr w:type="spellStart"/>
      <w:r w:rsidRPr="00E02FE2">
        <w:rPr>
          <w:rFonts w:eastAsiaTheme="minorHAnsi"/>
          <w:shd w:val="clear" w:color="auto" w:fill="auto"/>
          <w:lang w:eastAsia="en-US"/>
        </w:rPr>
        <w:t>raters</w:t>
      </w:r>
      <w:proofErr w:type="spellEnd"/>
      <w:r w:rsidRPr="00E02FE2">
        <w:rPr>
          <w:rFonts w:eastAsiaTheme="minorHAnsi"/>
          <w:shd w:val="clear" w:color="auto" w:fill="auto"/>
          <w:lang w:eastAsia="en-US"/>
        </w:rPr>
        <w:t xml:space="preserve"> = 2</w:t>
      </w:r>
    </w:p>
    <w:p w14:paraId="02F91B4F"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29995595"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iq3 | ICC [95% Conf. Interval]</w:t>
      </w:r>
    </w:p>
    <w:p w14:paraId="7A74EB3A"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72710674"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Individual | .7142152 .1967504 .920474</w:t>
      </w:r>
    </w:p>
    <w:p w14:paraId="7511900A"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Average | .8332853 .3288078 .9585904</w:t>
      </w:r>
    </w:p>
    <w:p w14:paraId="3DCFD23C"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68C11259"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F test that</w:t>
      </w:r>
    </w:p>
    <w:p w14:paraId="51E9D645"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lastRenderedPageBreak/>
        <w:t xml:space="preserve">ICC=0.00: </w:t>
      </w:r>
      <w:proofErr w:type="gramStart"/>
      <w:r w:rsidRPr="00E02FE2">
        <w:rPr>
          <w:rFonts w:eastAsiaTheme="minorHAnsi"/>
          <w:shd w:val="clear" w:color="auto" w:fill="auto"/>
          <w:lang w:eastAsia="en-US"/>
        </w:rPr>
        <w:t>F(</w:t>
      </w:r>
      <w:proofErr w:type="gramEnd"/>
      <w:r w:rsidRPr="00E02FE2">
        <w:rPr>
          <w:rFonts w:eastAsiaTheme="minorHAnsi"/>
          <w:shd w:val="clear" w:color="auto" w:fill="auto"/>
          <w:lang w:eastAsia="en-US"/>
        </w:rPr>
        <w:t xml:space="preserve">9.0, 9.0) = 6.00 </w:t>
      </w:r>
      <w:proofErr w:type="spellStart"/>
      <w:r w:rsidRPr="00E02FE2">
        <w:rPr>
          <w:rFonts w:eastAsiaTheme="minorHAnsi"/>
          <w:shd w:val="clear" w:color="auto" w:fill="auto"/>
          <w:lang w:eastAsia="en-US"/>
        </w:rPr>
        <w:t>Prob</w:t>
      </w:r>
      <w:proofErr w:type="spellEnd"/>
      <w:r w:rsidRPr="00E02FE2">
        <w:rPr>
          <w:rFonts w:eastAsiaTheme="minorHAnsi"/>
          <w:shd w:val="clear" w:color="auto" w:fill="auto"/>
          <w:lang w:eastAsia="en-US"/>
        </w:rPr>
        <w:t xml:space="preserve"> &gt; F = 0.007</w:t>
      </w:r>
    </w:p>
    <w:p w14:paraId="12CDEB29"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00C3526C"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different types of ICCs: consistency of agreement (CA-ICC) and absolute agreement (AA-ICC); "We want to compare individual CA-ICC</w:t>
      </w:r>
    </w:p>
    <w:p w14:paraId="603DBA7F"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with individual AA-ICC for each of the three IQ variables." */</w:t>
      </w:r>
    </w:p>
    <w:p w14:paraId="3B287BFF" w14:textId="77777777" w:rsidR="00F16B13" w:rsidRPr="00E02FE2" w:rsidRDefault="00F16B13" w:rsidP="00E02FE2">
      <w:pPr>
        <w:rPr>
          <w:rFonts w:eastAsiaTheme="minorHAnsi"/>
          <w:color w:val="0000FF"/>
          <w:shd w:val="clear" w:color="auto" w:fill="auto"/>
          <w:lang w:eastAsia="en-US"/>
        </w:rPr>
      </w:pPr>
      <w:r w:rsidRPr="00E02FE2">
        <w:rPr>
          <w:rFonts w:eastAsiaTheme="minorHAnsi"/>
          <w:shd w:val="clear" w:color="auto" w:fill="auto"/>
          <w:lang w:eastAsia="en-US"/>
        </w:rPr>
        <w:t>mixed iq3 || family</w:t>
      </w:r>
      <w:proofErr w:type="gramStart"/>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w:t>
      </w:r>
      <w:proofErr w:type="gramEnd"/>
      <w:r w:rsidRPr="00E02FE2">
        <w:rPr>
          <w:rFonts w:eastAsiaTheme="minorHAnsi"/>
          <w:shd w:val="clear" w:color="auto" w:fill="auto"/>
          <w:lang w:eastAsia="en-US"/>
        </w:rPr>
        <w:t xml:space="preserve"> </w:t>
      </w:r>
      <w:proofErr w:type="spellStart"/>
      <w:r w:rsidRPr="00E02FE2">
        <w:rPr>
          <w:rFonts w:eastAsiaTheme="minorHAnsi"/>
          <w:shd w:val="clear" w:color="auto" w:fill="auto"/>
          <w:lang w:eastAsia="en-US"/>
        </w:rPr>
        <w:t>reml</w:t>
      </w:r>
      <w:proofErr w:type="spellEnd"/>
      <w:r w:rsidRPr="00E02FE2">
        <w:rPr>
          <w:rFonts w:eastAsiaTheme="minorHAnsi"/>
          <w:shd w:val="clear" w:color="auto" w:fill="auto"/>
          <w:lang w:eastAsia="en-US"/>
        </w:rPr>
        <w:t xml:space="preserve"> </w:t>
      </w:r>
      <w:proofErr w:type="spellStart"/>
      <w:r w:rsidRPr="00E02FE2">
        <w:rPr>
          <w:rFonts w:eastAsiaTheme="minorHAnsi"/>
          <w:color w:val="0000FF"/>
          <w:shd w:val="clear" w:color="auto" w:fill="auto"/>
          <w:lang w:eastAsia="en-US"/>
        </w:rPr>
        <w:t>var</w:t>
      </w:r>
      <w:proofErr w:type="spellEnd"/>
    </w:p>
    <w:p w14:paraId="1B29AD1F" w14:textId="77777777" w:rsidR="00F16B13" w:rsidRPr="00E02FE2" w:rsidRDefault="00F16B13" w:rsidP="00E02FE2">
      <w:pPr>
        <w:rPr>
          <w:rFonts w:eastAsiaTheme="minorHAnsi"/>
          <w:color w:val="000000"/>
          <w:shd w:val="clear" w:color="auto" w:fill="auto"/>
          <w:lang w:eastAsia="en-US"/>
        </w:rPr>
      </w:pPr>
      <w:proofErr w:type="spellStart"/>
      <w:r w:rsidRPr="00E02FE2">
        <w:rPr>
          <w:rFonts w:eastAsiaTheme="minorHAnsi"/>
          <w:shd w:val="clear" w:color="auto" w:fill="auto"/>
          <w:lang w:eastAsia="en-US"/>
        </w:rPr>
        <w:t>estat</w:t>
      </w:r>
      <w:proofErr w:type="spellEnd"/>
      <w:r w:rsidRPr="00E02FE2">
        <w:rPr>
          <w:rFonts w:eastAsiaTheme="minorHAnsi"/>
          <w:shd w:val="clear" w:color="auto" w:fill="auto"/>
          <w:lang w:eastAsia="en-US"/>
        </w:rPr>
        <w:t xml:space="preserve"> </w:t>
      </w:r>
      <w:proofErr w:type="spellStart"/>
      <w:r w:rsidRPr="00E02FE2">
        <w:rPr>
          <w:rFonts w:eastAsiaTheme="minorHAnsi"/>
          <w:color w:val="000000"/>
          <w:shd w:val="clear" w:color="auto" w:fill="auto"/>
          <w:lang w:eastAsia="en-US"/>
        </w:rPr>
        <w:t>icc</w:t>
      </w:r>
      <w:proofErr w:type="spellEnd"/>
    </w:p>
    <w:p w14:paraId="28E33CAE"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309B9E74"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Intraclass correlation</w:t>
      </w:r>
    </w:p>
    <w:p w14:paraId="5D1A874E"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5DC599E5"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Level | ICC Std. Err. [95% Conf. Interval]</w:t>
      </w:r>
    </w:p>
    <w:p w14:paraId="00ADC8E0"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25FFF552"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-2-</w:t>
      </w:r>
    </w:p>
    <w:p w14:paraId="67730A41"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C:\Users\Carl\OneDrive\Research\2 - BCA\Research project\bca_rp2\scripts\stata_notes.do.txt Tuesday, 20 March 2018 02:18</w:t>
      </w:r>
    </w:p>
    <w:p w14:paraId="435D3F2F"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family | .7216082 .1557153 .3619825 .9221322</w:t>
      </w:r>
    </w:p>
    <w:p w14:paraId="6B4DCEE1"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230681A8"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4BA8BD82"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 note that the </w:t>
      </w:r>
      <w:proofErr w:type="spellStart"/>
      <w:r w:rsidRPr="00E02FE2">
        <w:rPr>
          <w:rFonts w:eastAsiaTheme="minorHAnsi"/>
          <w:shd w:val="clear" w:color="auto" w:fill="auto"/>
          <w:lang w:eastAsia="en-US"/>
        </w:rPr>
        <w:t>icc</w:t>
      </w:r>
      <w:proofErr w:type="spellEnd"/>
      <w:r w:rsidRPr="00E02FE2">
        <w:rPr>
          <w:rFonts w:eastAsiaTheme="minorHAnsi"/>
          <w:shd w:val="clear" w:color="auto" w:fill="auto"/>
          <w:lang w:eastAsia="en-US"/>
        </w:rPr>
        <w:t xml:space="preserve"> presented here is equal to</w:t>
      </w:r>
    </w:p>
    <w:p w14:paraId="237AF5E7"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 </w:t>
      </w:r>
      <w:proofErr w:type="spellStart"/>
      <w:r w:rsidRPr="00E02FE2">
        <w:rPr>
          <w:rFonts w:eastAsiaTheme="minorHAnsi"/>
          <w:shd w:val="clear" w:color="auto" w:fill="auto"/>
          <w:lang w:eastAsia="en-US"/>
        </w:rPr>
        <w:t>var</w:t>
      </w:r>
      <w:proofErr w:type="spellEnd"/>
      <w:r w:rsidRPr="00E02FE2">
        <w:rPr>
          <w:rFonts w:eastAsiaTheme="minorHAnsi"/>
          <w:shd w:val="clear" w:color="auto" w:fill="auto"/>
          <w:lang w:eastAsia="en-US"/>
        </w:rPr>
        <w:t>(_cons) / (</w:t>
      </w:r>
      <w:proofErr w:type="spellStart"/>
      <w:r w:rsidRPr="00E02FE2">
        <w:rPr>
          <w:rFonts w:eastAsiaTheme="minorHAnsi"/>
          <w:shd w:val="clear" w:color="auto" w:fill="auto"/>
          <w:lang w:eastAsia="en-US"/>
        </w:rPr>
        <w:t>var</w:t>
      </w:r>
      <w:proofErr w:type="spellEnd"/>
      <w:r w:rsidRPr="00E02FE2">
        <w:rPr>
          <w:rFonts w:eastAsiaTheme="minorHAnsi"/>
          <w:shd w:val="clear" w:color="auto" w:fill="auto"/>
          <w:lang w:eastAsia="en-US"/>
        </w:rPr>
        <w:t xml:space="preserve">(_cons) + </w:t>
      </w:r>
      <w:proofErr w:type="spellStart"/>
      <w:r w:rsidRPr="00E02FE2">
        <w:rPr>
          <w:rFonts w:eastAsiaTheme="minorHAnsi"/>
          <w:shd w:val="clear" w:color="auto" w:fill="auto"/>
          <w:lang w:eastAsia="en-US"/>
        </w:rPr>
        <w:t>var</w:t>
      </w:r>
      <w:proofErr w:type="spellEnd"/>
      <w:r w:rsidRPr="00E02FE2">
        <w:rPr>
          <w:rFonts w:eastAsiaTheme="minorHAnsi"/>
          <w:shd w:val="clear" w:color="auto" w:fill="auto"/>
          <w:lang w:eastAsia="en-US"/>
        </w:rPr>
        <w:t>(Residual))</w:t>
      </w:r>
    </w:p>
    <w:p w14:paraId="3F3851F2"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 However, it is also not the value we calculated earlier. </w:t>
      </w:r>
      <w:proofErr w:type="spellStart"/>
      <w:r w:rsidRPr="00E02FE2">
        <w:rPr>
          <w:rFonts w:eastAsiaTheme="minorHAnsi"/>
          <w:shd w:val="clear" w:color="auto" w:fill="auto"/>
          <w:lang w:eastAsia="en-US"/>
        </w:rPr>
        <w:t>Perhpas</w:t>
      </w:r>
      <w:proofErr w:type="spellEnd"/>
      <w:r w:rsidRPr="00E02FE2">
        <w:rPr>
          <w:rFonts w:eastAsiaTheme="minorHAnsi"/>
          <w:shd w:val="clear" w:color="auto" w:fill="auto"/>
          <w:lang w:eastAsia="en-US"/>
        </w:rPr>
        <w:t xml:space="preserve"> because we include mc as a fixed effect??</w:t>
      </w:r>
    </w:p>
    <w:p w14:paraId="6EAC7F23" w14:textId="77777777" w:rsidR="00F16B13" w:rsidRPr="00E02FE2" w:rsidRDefault="00F16B13" w:rsidP="00E02FE2">
      <w:pPr>
        <w:rPr>
          <w:rFonts w:eastAsiaTheme="minorHAnsi"/>
          <w:color w:val="0000FF"/>
          <w:shd w:val="clear" w:color="auto" w:fill="auto"/>
          <w:lang w:eastAsia="en-US"/>
        </w:rPr>
      </w:pPr>
      <w:r w:rsidRPr="00E02FE2">
        <w:rPr>
          <w:rFonts w:eastAsiaTheme="minorHAnsi"/>
          <w:shd w:val="clear" w:color="auto" w:fill="auto"/>
          <w:lang w:eastAsia="en-US"/>
        </w:rPr>
        <w:t>mixed iq3 mc || family</w:t>
      </w:r>
      <w:proofErr w:type="gramStart"/>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w:t>
      </w:r>
      <w:proofErr w:type="gramEnd"/>
      <w:r w:rsidRPr="00E02FE2">
        <w:rPr>
          <w:rFonts w:eastAsiaTheme="minorHAnsi"/>
          <w:shd w:val="clear" w:color="auto" w:fill="auto"/>
          <w:lang w:eastAsia="en-US"/>
        </w:rPr>
        <w:t xml:space="preserve"> </w:t>
      </w:r>
      <w:proofErr w:type="spellStart"/>
      <w:r w:rsidRPr="00E02FE2">
        <w:rPr>
          <w:rFonts w:eastAsiaTheme="minorHAnsi"/>
          <w:shd w:val="clear" w:color="auto" w:fill="auto"/>
          <w:lang w:eastAsia="en-US"/>
        </w:rPr>
        <w:t>reml</w:t>
      </w:r>
      <w:proofErr w:type="spellEnd"/>
      <w:r w:rsidRPr="00E02FE2">
        <w:rPr>
          <w:rFonts w:eastAsiaTheme="minorHAnsi"/>
          <w:shd w:val="clear" w:color="auto" w:fill="auto"/>
          <w:lang w:eastAsia="en-US"/>
        </w:rPr>
        <w:t xml:space="preserve"> </w:t>
      </w:r>
      <w:proofErr w:type="spellStart"/>
      <w:r w:rsidRPr="00E02FE2">
        <w:rPr>
          <w:rFonts w:eastAsiaTheme="minorHAnsi"/>
          <w:color w:val="0000FF"/>
          <w:shd w:val="clear" w:color="auto" w:fill="auto"/>
          <w:lang w:eastAsia="en-US"/>
        </w:rPr>
        <w:t>var</w:t>
      </w:r>
      <w:proofErr w:type="spellEnd"/>
    </w:p>
    <w:p w14:paraId="6A9653D4" w14:textId="77777777" w:rsidR="00F16B13" w:rsidRPr="00E02FE2" w:rsidRDefault="00F16B13" w:rsidP="00E02FE2">
      <w:pPr>
        <w:rPr>
          <w:rFonts w:eastAsiaTheme="minorHAnsi"/>
          <w:color w:val="000000"/>
          <w:shd w:val="clear" w:color="auto" w:fill="auto"/>
          <w:lang w:eastAsia="en-US"/>
        </w:rPr>
      </w:pPr>
      <w:proofErr w:type="spellStart"/>
      <w:r w:rsidRPr="00E02FE2">
        <w:rPr>
          <w:rFonts w:eastAsiaTheme="minorHAnsi"/>
          <w:shd w:val="clear" w:color="auto" w:fill="auto"/>
          <w:lang w:eastAsia="en-US"/>
        </w:rPr>
        <w:t>estat</w:t>
      </w:r>
      <w:proofErr w:type="spellEnd"/>
      <w:r w:rsidRPr="00E02FE2">
        <w:rPr>
          <w:rFonts w:eastAsiaTheme="minorHAnsi"/>
          <w:shd w:val="clear" w:color="auto" w:fill="auto"/>
          <w:lang w:eastAsia="en-US"/>
        </w:rPr>
        <w:t xml:space="preserve"> </w:t>
      </w:r>
      <w:proofErr w:type="spellStart"/>
      <w:r w:rsidRPr="00E02FE2">
        <w:rPr>
          <w:rFonts w:eastAsiaTheme="minorHAnsi"/>
          <w:color w:val="000000"/>
          <w:shd w:val="clear" w:color="auto" w:fill="auto"/>
          <w:lang w:eastAsia="en-US"/>
        </w:rPr>
        <w:t>icc</w:t>
      </w:r>
      <w:proofErr w:type="spellEnd"/>
    </w:p>
    <w:p w14:paraId="241ADE6F"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This is our magic number!! But what if we don't want mc as fixed effect??</w:t>
      </w:r>
    </w:p>
    <w:p w14:paraId="35D409D0"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lastRenderedPageBreak/>
        <w:t>Residual intraclass correlation</w:t>
      </w:r>
    </w:p>
    <w:p w14:paraId="228940F6"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068DF364"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Level | ICC Std. Err. [95% Conf. Interval]</w:t>
      </w:r>
    </w:p>
    <w:p w14:paraId="0EBEE486"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4C51AE10"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family | .7142153 .1632988 .342513 .923013</w:t>
      </w:r>
    </w:p>
    <w:p w14:paraId="748F7D4B"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3FC68C26"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3EFB68D8"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mixed iq3 || family</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 family</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 xml:space="preserve">mc, </w:t>
      </w:r>
      <w:proofErr w:type="spellStart"/>
      <w:r w:rsidRPr="00E02FE2">
        <w:rPr>
          <w:rFonts w:eastAsiaTheme="minorHAnsi"/>
          <w:shd w:val="clear" w:color="auto" w:fill="auto"/>
          <w:lang w:eastAsia="en-US"/>
        </w:rPr>
        <w:t>reml</w:t>
      </w:r>
      <w:proofErr w:type="spellEnd"/>
    </w:p>
    <w:p w14:paraId="4DF1F48B"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close</w:t>
      </w:r>
    </w:p>
    <w:p w14:paraId="563F5CAD"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Conditional intraclass correlation</w:t>
      </w:r>
    </w:p>
    <w:p w14:paraId="57D32D11"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5B74C54F"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Level | ICC Std. Err. [95% Conf. Interval]</w:t>
      </w:r>
    </w:p>
    <w:p w14:paraId="29C24343"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1C9B39D5"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family | .7215698 .1557673 .3618508 .9221456</w:t>
      </w:r>
    </w:p>
    <w:p w14:paraId="0A0667B7"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32C587F6"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Note: ICC is conditional on zero values of random-effects covariates.</w:t>
      </w:r>
    </w:p>
    <w:p w14:paraId="5EFDAFD9"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454FFC9C"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Some explanation here: https://www.stata.com/statalist/archive/2012-05/msg01132.html</w:t>
      </w:r>
    </w:p>
    <w:p w14:paraId="289AD247"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 trying my own thing (which </w:t>
      </w:r>
      <w:proofErr w:type="spellStart"/>
      <w:r w:rsidRPr="00E02FE2">
        <w:rPr>
          <w:rFonts w:eastAsiaTheme="minorHAnsi"/>
          <w:shd w:val="clear" w:color="auto" w:fill="auto"/>
          <w:lang w:eastAsia="en-US"/>
        </w:rPr>
        <w:t>i</w:t>
      </w:r>
      <w:proofErr w:type="spellEnd"/>
      <w:r w:rsidRPr="00E02FE2">
        <w:rPr>
          <w:rFonts w:eastAsiaTheme="minorHAnsi"/>
          <w:shd w:val="clear" w:color="auto" w:fill="auto"/>
          <w:lang w:eastAsia="en-US"/>
        </w:rPr>
        <w:t xml:space="preserve"> establish above, is </w:t>
      </w:r>
      <w:proofErr w:type="spellStart"/>
      <w:r w:rsidRPr="00E02FE2">
        <w:rPr>
          <w:rFonts w:eastAsiaTheme="minorHAnsi"/>
          <w:shd w:val="clear" w:color="auto" w:fill="auto"/>
          <w:lang w:eastAsia="en-US"/>
        </w:rPr>
        <w:t>equiv</w:t>
      </w:r>
      <w:proofErr w:type="spellEnd"/>
      <w:r w:rsidRPr="00E02FE2">
        <w:rPr>
          <w:rFonts w:eastAsiaTheme="minorHAnsi"/>
          <w:shd w:val="clear" w:color="auto" w:fill="auto"/>
          <w:lang w:eastAsia="en-US"/>
        </w:rPr>
        <w:t xml:space="preserve"> to</w:t>
      </w:r>
    </w:p>
    <w:p w14:paraId="5681ACF5"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mixed iq3 mc || family</w:t>
      </w:r>
      <w:proofErr w:type="gramStart"/>
      <w:r w:rsidRPr="00E02FE2">
        <w:rPr>
          <w:rFonts w:eastAsiaTheme="minorHAnsi"/>
          <w:shd w:val="clear" w:color="auto" w:fill="auto"/>
          <w:lang w:eastAsia="en-US"/>
        </w:rPr>
        <w:t>: ,</w:t>
      </w:r>
      <w:proofErr w:type="gramEnd"/>
      <w:r w:rsidRPr="00E02FE2">
        <w:rPr>
          <w:rFonts w:eastAsiaTheme="minorHAnsi"/>
          <w:shd w:val="clear" w:color="auto" w:fill="auto"/>
          <w:lang w:eastAsia="en-US"/>
        </w:rPr>
        <w:t xml:space="preserve"> </w:t>
      </w:r>
      <w:proofErr w:type="spellStart"/>
      <w:r w:rsidRPr="00E02FE2">
        <w:rPr>
          <w:rFonts w:eastAsiaTheme="minorHAnsi"/>
          <w:shd w:val="clear" w:color="auto" w:fill="auto"/>
          <w:lang w:eastAsia="en-US"/>
        </w:rPr>
        <w:t>reml</w:t>
      </w:r>
      <w:proofErr w:type="spellEnd"/>
      <w:r w:rsidRPr="00E02FE2">
        <w:rPr>
          <w:rFonts w:eastAsiaTheme="minorHAnsi"/>
          <w:shd w:val="clear" w:color="auto" w:fill="auto"/>
          <w:lang w:eastAsia="en-US"/>
        </w:rPr>
        <w:t xml:space="preserve"> </w:t>
      </w:r>
      <w:proofErr w:type="spellStart"/>
      <w:r w:rsidRPr="00E02FE2">
        <w:rPr>
          <w:rFonts w:eastAsiaTheme="minorHAnsi"/>
          <w:shd w:val="clear" w:color="auto" w:fill="auto"/>
          <w:lang w:eastAsia="en-US"/>
        </w:rPr>
        <w:t>var</w:t>
      </w:r>
      <w:proofErr w:type="spellEnd"/>
    </w:p>
    <w:p w14:paraId="47D51190"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 </w:t>
      </w:r>
      <w:proofErr w:type="spellStart"/>
      <w:r w:rsidRPr="00E02FE2">
        <w:rPr>
          <w:rFonts w:eastAsiaTheme="minorHAnsi"/>
          <w:shd w:val="clear" w:color="auto" w:fill="auto"/>
          <w:lang w:eastAsia="en-US"/>
        </w:rPr>
        <w:t>estat</w:t>
      </w:r>
      <w:proofErr w:type="spellEnd"/>
      <w:r w:rsidRPr="00E02FE2">
        <w:rPr>
          <w:rFonts w:eastAsiaTheme="minorHAnsi"/>
          <w:shd w:val="clear" w:color="auto" w:fill="auto"/>
          <w:lang w:eastAsia="en-US"/>
        </w:rPr>
        <w:t xml:space="preserve"> </w:t>
      </w:r>
      <w:proofErr w:type="spellStart"/>
      <w:r w:rsidRPr="00E02FE2">
        <w:rPr>
          <w:rFonts w:eastAsiaTheme="minorHAnsi"/>
          <w:shd w:val="clear" w:color="auto" w:fill="auto"/>
          <w:lang w:eastAsia="en-US"/>
        </w:rPr>
        <w:t>icc</w:t>
      </w:r>
      <w:proofErr w:type="spellEnd"/>
    </w:p>
    <w:p w14:paraId="540FA3FE"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Which is not quite what we want - we don't want mc -- trial again below</w:t>
      </w:r>
    </w:p>
    <w:p w14:paraId="77132994" w14:textId="77777777" w:rsidR="00F16B13" w:rsidRPr="00E02FE2" w:rsidRDefault="00F16B13" w:rsidP="00E02FE2">
      <w:pPr>
        <w:rPr>
          <w:rFonts w:eastAsiaTheme="minorHAnsi"/>
          <w:color w:val="408181"/>
          <w:shd w:val="clear" w:color="auto" w:fill="auto"/>
          <w:lang w:eastAsia="en-US"/>
        </w:rPr>
      </w:pPr>
      <w:r w:rsidRPr="00E02FE2">
        <w:rPr>
          <w:rFonts w:eastAsiaTheme="minorHAnsi"/>
          <w:color w:val="400040"/>
          <w:shd w:val="clear" w:color="auto" w:fill="auto"/>
          <w:lang w:eastAsia="en-US"/>
        </w:rPr>
        <w:t xml:space="preserve">use </w:t>
      </w:r>
      <w:r w:rsidRPr="00E02FE2">
        <w:rPr>
          <w:rFonts w:eastAsiaTheme="minorHAnsi"/>
          <w:shd w:val="clear" w:color="auto" w:fill="auto"/>
          <w:lang w:eastAsia="en-US"/>
        </w:rPr>
        <w:t xml:space="preserve">http://www.stata-press.com/data/r13/adoption, </w:t>
      </w:r>
      <w:r w:rsidRPr="00E02FE2">
        <w:rPr>
          <w:rFonts w:eastAsiaTheme="minorHAnsi"/>
          <w:color w:val="408181"/>
          <w:shd w:val="clear" w:color="auto" w:fill="auto"/>
          <w:lang w:eastAsia="en-US"/>
        </w:rPr>
        <w:t>clear</w:t>
      </w:r>
    </w:p>
    <w:p w14:paraId="352EF898" w14:textId="77777777" w:rsidR="00F16B13" w:rsidRPr="00E02FE2" w:rsidRDefault="00F16B13" w:rsidP="00E02FE2">
      <w:pPr>
        <w:rPr>
          <w:rFonts w:eastAsiaTheme="minorHAnsi"/>
          <w:shd w:val="clear" w:color="auto" w:fill="auto"/>
          <w:lang w:eastAsia="en-US"/>
        </w:rPr>
      </w:pPr>
      <w:r w:rsidRPr="00E02FE2">
        <w:rPr>
          <w:rFonts w:eastAsiaTheme="minorHAnsi"/>
          <w:color w:val="400040"/>
          <w:shd w:val="clear" w:color="auto" w:fill="auto"/>
          <w:lang w:eastAsia="en-US"/>
        </w:rPr>
        <w:t xml:space="preserve">reshape </w:t>
      </w:r>
      <w:r w:rsidRPr="00E02FE2">
        <w:rPr>
          <w:rFonts w:eastAsiaTheme="minorHAnsi"/>
          <w:shd w:val="clear" w:color="auto" w:fill="auto"/>
          <w:lang w:eastAsia="en-US"/>
        </w:rPr>
        <w:t xml:space="preserve">wide iq3 iq9 iq15, </w:t>
      </w:r>
      <w:proofErr w:type="spellStart"/>
      <w:r w:rsidRPr="00E02FE2">
        <w:rPr>
          <w:rFonts w:eastAsiaTheme="minorHAnsi"/>
          <w:shd w:val="clear" w:color="auto" w:fill="auto"/>
          <w:lang w:eastAsia="en-US"/>
        </w:rPr>
        <w:t>i</w:t>
      </w:r>
      <w:proofErr w:type="spellEnd"/>
      <w:r w:rsidRPr="00E02FE2">
        <w:rPr>
          <w:rFonts w:eastAsiaTheme="minorHAnsi"/>
          <w:shd w:val="clear" w:color="auto" w:fill="auto"/>
          <w:lang w:eastAsia="en-US"/>
        </w:rPr>
        <w:t>(family) j(mc)</w:t>
      </w:r>
    </w:p>
    <w:p w14:paraId="6603B35C"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lastRenderedPageBreak/>
        <w:t>mata</w:t>
      </w:r>
      <w:proofErr w:type="spellEnd"/>
    </w:p>
    <w:p w14:paraId="3704CFF3"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data_f</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proofErr w:type="spellStart"/>
      <w:r w:rsidRPr="00E02FE2">
        <w:rPr>
          <w:rFonts w:eastAsiaTheme="minorHAnsi"/>
          <w:shd w:val="clear" w:color="auto" w:fill="auto"/>
          <w:lang w:eastAsia="en-US"/>
        </w:rPr>
        <w:t>st_</w:t>
      </w:r>
      <w:proofErr w:type="gramStart"/>
      <w:r w:rsidRPr="00E02FE2">
        <w:rPr>
          <w:rFonts w:eastAsiaTheme="minorHAnsi"/>
          <w:shd w:val="clear" w:color="auto" w:fill="auto"/>
          <w:lang w:eastAsia="en-US"/>
        </w:rPr>
        <w:t>data</w:t>
      </w:r>
      <w:proofErr w:type="spellEnd"/>
      <w:r w:rsidRPr="00E02FE2">
        <w:rPr>
          <w:rFonts w:eastAsiaTheme="minorHAnsi"/>
          <w:shd w:val="clear" w:color="auto" w:fill="auto"/>
          <w:lang w:eastAsia="en-US"/>
        </w:rPr>
        <w:t>(</w:t>
      </w:r>
      <w:proofErr w:type="gramEnd"/>
      <w:r w:rsidRPr="00E02FE2">
        <w:rPr>
          <w:rFonts w:eastAsiaTheme="minorHAnsi"/>
          <w:bCs/>
          <w:color w:val="000081"/>
          <w:shd w:val="clear" w:color="auto" w:fill="auto"/>
          <w:lang w:eastAsia="en-US"/>
        </w:rPr>
        <w:t>.</w:t>
      </w:r>
      <w:r w:rsidRPr="00E02FE2">
        <w:rPr>
          <w:rFonts w:eastAsiaTheme="minorHAnsi"/>
          <w:shd w:val="clear" w:color="auto" w:fill="auto"/>
          <w:lang w:eastAsia="en-US"/>
        </w:rPr>
        <w:t>,"family iq31 iq32")</w:t>
      </w:r>
    </w:p>
    <w:p w14:paraId="4EAA7CF6" w14:textId="77777777" w:rsidR="00F16B13" w:rsidRPr="00E02FE2" w:rsidRDefault="00F16B13" w:rsidP="00E02FE2">
      <w:pPr>
        <w:rPr>
          <w:rFonts w:eastAsiaTheme="minorHAnsi"/>
          <w:bCs/>
          <w:color w:val="000081"/>
          <w:shd w:val="clear" w:color="auto" w:fill="auto"/>
          <w:lang w:eastAsia="en-US"/>
        </w:rPr>
      </w:pPr>
      <w:r w:rsidRPr="00E02FE2">
        <w:rPr>
          <w:rFonts w:eastAsiaTheme="minorHAnsi"/>
          <w:shd w:val="clear" w:color="auto" w:fill="auto"/>
          <w:lang w:eastAsia="en-US"/>
        </w:rPr>
        <w:t xml:space="preserve">mother </w:t>
      </w:r>
      <w:r w:rsidRPr="00E02FE2">
        <w:rPr>
          <w:rFonts w:eastAsiaTheme="minorHAnsi"/>
          <w:bCs/>
          <w:color w:val="000081"/>
          <w:shd w:val="clear" w:color="auto" w:fill="auto"/>
          <w:lang w:eastAsia="en-US"/>
        </w:rPr>
        <w:t xml:space="preserve">= </w:t>
      </w:r>
      <w:proofErr w:type="spellStart"/>
      <w:r w:rsidRPr="00E02FE2">
        <w:rPr>
          <w:rFonts w:eastAsiaTheme="minorHAnsi"/>
          <w:shd w:val="clear" w:color="auto" w:fill="auto"/>
          <w:lang w:eastAsia="en-US"/>
        </w:rPr>
        <w:t>data_</w:t>
      </w:r>
      <w:proofErr w:type="gramStart"/>
      <w:r w:rsidRPr="00E02FE2">
        <w:rPr>
          <w:rFonts w:eastAsiaTheme="minorHAnsi"/>
          <w:shd w:val="clear" w:color="auto" w:fill="auto"/>
          <w:lang w:eastAsia="en-US"/>
        </w:rPr>
        <w:t>f</w:t>
      </w:r>
      <w:proofErr w:type="spellEnd"/>
      <w:r w:rsidRPr="00E02FE2">
        <w:rPr>
          <w:rFonts w:eastAsiaTheme="minorHAnsi"/>
          <w:bCs/>
          <w:color w:val="000081"/>
          <w:shd w:val="clear" w:color="auto" w:fill="auto"/>
          <w:lang w:eastAsia="en-US"/>
        </w:rPr>
        <w:t>[</w:t>
      </w:r>
      <w:proofErr w:type="gramEnd"/>
      <w:r w:rsidRPr="00E02FE2">
        <w:rPr>
          <w:rFonts w:eastAsiaTheme="minorHAnsi"/>
          <w:bCs/>
          <w:color w:val="000081"/>
          <w:shd w:val="clear" w:color="auto" w:fill="auto"/>
          <w:lang w:eastAsia="en-US"/>
        </w:rPr>
        <w:t>.</w:t>
      </w:r>
      <w:r w:rsidRPr="00E02FE2">
        <w:rPr>
          <w:rFonts w:eastAsiaTheme="minorHAnsi"/>
          <w:shd w:val="clear" w:color="auto" w:fill="auto"/>
          <w:lang w:eastAsia="en-US"/>
        </w:rPr>
        <w:t>,2</w:t>
      </w:r>
      <w:r w:rsidRPr="00E02FE2">
        <w:rPr>
          <w:rFonts w:eastAsiaTheme="minorHAnsi"/>
          <w:bCs/>
          <w:color w:val="000081"/>
          <w:shd w:val="clear" w:color="auto" w:fill="auto"/>
          <w:lang w:eastAsia="en-US"/>
        </w:rPr>
        <w:t>]</w:t>
      </w:r>
    </w:p>
    <w:p w14:paraId="7D88C17B" w14:textId="77777777" w:rsidR="00F16B13" w:rsidRPr="00E02FE2" w:rsidRDefault="00F16B13" w:rsidP="00E02FE2">
      <w:pPr>
        <w:rPr>
          <w:rFonts w:eastAsiaTheme="minorHAnsi"/>
          <w:bCs/>
          <w:color w:val="000081"/>
          <w:shd w:val="clear" w:color="auto" w:fill="auto"/>
          <w:lang w:eastAsia="en-US"/>
        </w:rPr>
      </w:pPr>
      <w:r w:rsidRPr="00E02FE2">
        <w:rPr>
          <w:rFonts w:eastAsiaTheme="minorHAnsi"/>
          <w:shd w:val="clear" w:color="auto" w:fill="auto"/>
          <w:lang w:eastAsia="en-US"/>
        </w:rPr>
        <w:t xml:space="preserve">child </w:t>
      </w:r>
      <w:r w:rsidRPr="00E02FE2">
        <w:rPr>
          <w:rFonts w:eastAsiaTheme="minorHAnsi"/>
          <w:bCs/>
          <w:color w:val="000081"/>
          <w:shd w:val="clear" w:color="auto" w:fill="auto"/>
          <w:lang w:eastAsia="en-US"/>
        </w:rPr>
        <w:t xml:space="preserve">= </w:t>
      </w:r>
      <w:proofErr w:type="spellStart"/>
      <w:r w:rsidRPr="00E02FE2">
        <w:rPr>
          <w:rFonts w:eastAsiaTheme="minorHAnsi"/>
          <w:shd w:val="clear" w:color="auto" w:fill="auto"/>
          <w:lang w:eastAsia="en-US"/>
        </w:rPr>
        <w:t>data_</w:t>
      </w:r>
      <w:proofErr w:type="gramStart"/>
      <w:r w:rsidRPr="00E02FE2">
        <w:rPr>
          <w:rFonts w:eastAsiaTheme="minorHAnsi"/>
          <w:shd w:val="clear" w:color="auto" w:fill="auto"/>
          <w:lang w:eastAsia="en-US"/>
        </w:rPr>
        <w:t>f</w:t>
      </w:r>
      <w:proofErr w:type="spellEnd"/>
      <w:r w:rsidRPr="00E02FE2">
        <w:rPr>
          <w:rFonts w:eastAsiaTheme="minorHAnsi"/>
          <w:bCs/>
          <w:color w:val="000081"/>
          <w:shd w:val="clear" w:color="auto" w:fill="auto"/>
          <w:lang w:eastAsia="en-US"/>
        </w:rPr>
        <w:t>[</w:t>
      </w:r>
      <w:proofErr w:type="gramEnd"/>
      <w:r w:rsidRPr="00E02FE2">
        <w:rPr>
          <w:rFonts w:eastAsiaTheme="minorHAnsi"/>
          <w:bCs/>
          <w:color w:val="000081"/>
          <w:shd w:val="clear" w:color="auto" w:fill="auto"/>
          <w:lang w:eastAsia="en-US"/>
        </w:rPr>
        <w:t>.</w:t>
      </w:r>
      <w:r w:rsidRPr="00E02FE2">
        <w:rPr>
          <w:rFonts w:eastAsiaTheme="minorHAnsi"/>
          <w:shd w:val="clear" w:color="auto" w:fill="auto"/>
          <w:lang w:eastAsia="en-US"/>
        </w:rPr>
        <w:t>,3</w:t>
      </w:r>
      <w:r w:rsidRPr="00E02FE2">
        <w:rPr>
          <w:rFonts w:eastAsiaTheme="minorHAnsi"/>
          <w:bCs/>
          <w:color w:val="000081"/>
          <w:shd w:val="clear" w:color="auto" w:fill="auto"/>
          <w:lang w:eastAsia="en-US"/>
        </w:rPr>
        <w:t>]</w:t>
      </w:r>
    </w:p>
    <w:p w14:paraId="02737CE8"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following fisher</w:t>
      </w:r>
    </w:p>
    <w:p w14:paraId="238B6F14"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color w:val="000000"/>
          <w:shd w:val="clear" w:color="auto" w:fill="auto"/>
          <w:lang w:eastAsia="en-US"/>
        </w:rPr>
        <w:t>xbar</w:t>
      </w:r>
      <w:proofErr w:type="spellEnd"/>
      <w:r w:rsidRPr="00E02FE2">
        <w:rPr>
          <w:rFonts w:eastAsiaTheme="minorHAnsi"/>
          <w:color w:val="000000"/>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color w:val="C50062"/>
          <w:shd w:val="clear" w:color="auto" w:fill="auto"/>
          <w:lang w:eastAsia="en-US"/>
        </w:rPr>
        <w:t>1</w:t>
      </w:r>
      <w:r w:rsidRPr="00E02FE2">
        <w:rPr>
          <w:rFonts w:eastAsiaTheme="minorHAnsi"/>
          <w:color w:val="000000"/>
          <w:shd w:val="clear" w:color="auto" w:fill="auto"/>
          <w:lang w:eastAsia="en-US"/>
        </w:rPr>
        <w:t>/(2</w:t>
      </w:r>
      <w:r w:rsidRPr="00E02FE2">
        <w:rPr>
          <w:rFonts w:eastAsiaTheme="minorHAnsi"/>
          <w:shd w:val="clear" w:color="auto" w:fill="auto"/>
          <w:lang w:eastAsia="en-US"/>
        </w:rPr>
        <w:t>*rows(</w:t>
      </w:r>
      <w:proofErr w:type="spellStart"/>
      <w:r w:rsidRPr="00E02FE2">
        <w:rPr>
          <w:rFonts w:eastAsiaTheme="minorHAnsi"/>
          <w:shd w:val="clear" w:color="auto" w:fill="auto"/>
          <w:lang w:eastAsia="en-US"/>
        </w:rPr>
        <w:t>data_f</w:t>
      </w:r>
      <w:proofErr w:type="spellEnd"/>
      <w:r w:rsidRPr="00E02FE2">
        <w:rPr>
          <w:rFonts w:eastAsiaTheme="minorHAnsi"/>
          <w:shd w:val="clear" w:color="auto" w:fill="auto"/>
          <w:lang w:eastAsia="en-US"/>
        </w:rPr>
        <w:t>)) * sum(</w:t>
      </w:r>
      <w:proofErr w:type="gramStart"/>
      <w:r w:rsidRPr="00E02FE2">
        <w:rPr>
          <w:rFonts w:eastAsiaTheme="minorHAnsi"/>
          <w:shd w:val="clear" w:color="auto" w:fill="auto"/>
          <w:lang w:eastAsia="en-US"/>
        </w:rPr>
        <w:t>mother:+</w:t>
      </w:r>
      <w:proofErr w:type="gramEnd"/>
      <w:r w:rsidRPr="00E02FE2">
        <w:rPr>
          <w:rFonts w:eastAsiaTheme="minorHAnsi"/>
          <w:shd w:val="clear" w:color="auto" w:fill="auto"/>
          <w:lang w:eastAsia="en-US"/>
        </w:rPr>
        <w:t>child)</w:t>
      </w:r>
    </w:p>
    <w:p w14:paraId="37311ED8"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mdiff</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proofErr w:type="gramStart"/>
      <w:r w:rsidRPr="00E02FE2">
        <w:rPr>
          <w:rFonts w:eastAsiaTheme="minorHAnsi"/>
          <w:shd w:val="clear" w:color="auto" w:fill="auto"/>
          <w:lang w:eastAsia="en-US"/>
        </w:rPr>
        <w:t>mother</w:t>
      </w:r>
      <w:r w:rsidRPr="00E02FE2">
        <w:rPr>
          <w:rFonts w:eastAsiaTheme="minorHAnsi"/>
          <w:bCs/>
          <w:color w:val="000081"/>
          <w:shd w:val="clear" w:color="auto" w:fill="auto"/>
          <w:lang w:eastAsia="en-US"/>
        </w:rPr>
        <w:t>:-</w:t>
      </w:r>
      <w:proofErr w:type="gramEnd"/>
      <w:r w:rsidRPr="00E02FE2">
        <w:rPr>
          <w:rFonts w:eastAsiaTheme="minorHAnsi"/>
          <w:shd w:val="clear" w:color="auto" w:fill="auto"/>
          <w:lang w:eastAsia="en-US"/>
        </w:rPr>
        <w:t>mean(mother)</w:t>
      </w:r>
    </w:p>
    <w:p w14:paraId="7279275F"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cdiff</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proofErr w:type="gramStart"/>
      <w:r w:rsidRPr="00E02FE2">
        <w:rPr>
          <w:rFonts w:eastAsiaTheme="minorHAnsi"/>
          <w:shd w:val="clear" w:color="auto" w:fill="auto"/>
          <w:lang w:eastAsia="en-US"/>
        </w:rPr>
        <w:t>child</w:t>
      </w:r>
      <w:r w:rsidRPr="00E02FE2">
        <w:rPr>
          <w:rFonts w:eastAsiaTheme="minorHAnsi"/>
          <w:bCs/>
          <w:color w:val="000081"/>
          <w:shd w:val="clear" w:color="auto" w:fill="auto"/>
          <w:lang w:eastAsia="en-US"/>
        </w:rPr>
        <w:t>:-</w:t>
      </w:r>
      <w:proofErr w:type="gramEnd"/>
      <w:r w:rsidRPr="00E02FE2">
        <w:rPr>
          <w:rFonts w:eastAsiaTheme="minorHAnsi"/>
          <w:shd w:val="clear" w:color="auto" w:fill="auto"/>
          <w:lang w:eastAsia="en-US"/>
        </w:rPr>
        <w:t>mean(child)</w:t>
      </w:r>
    </w:p>
    <w:p w14:paraId="2CE85EB9"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color w:val="0000FF"/>
          <w:shd w:val="clear" w:color="auto" w:fill="auto"/>
          <w:lang w:eastAsia="en-US"/>
        </w:rPr>
        <w:t>var</w:t>
      </w:r>
      <w:proofErr w:type="spellEnd"/>
      <w:r w:rsidRPr="00E02FE2">
        <w:rPr>
          <w:rFonts w:eastAsiaTheme="minorHAnsi"/>
          <w:color w:val="0000FF"/>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color w:val="C50062"/>
          <w:shd w:val="clear" w:color="auto" w:fill="auto"/>
          <w:lang w:eastAsia="en-US"/>
        </w:rPr>
        <w:t>1</w:t>
      </w:r>
      <w:r w:rsidRPr="00E02FE2">
        <w:rPr>
          <w:rFonts w:eastAsiaTheme="minorHAnsi"/>
          <w:color w:val="000000"/>
          <w:shd w:val="clear" w:color="auto" w:fill="auto"/>
          <w:lang w:eastAsia="en-US"/>
        </w:rPr>
        <w:t>/(2</w:t>
      </w:r>
      <w:r w:rsidRPr="00E02FE2">
        <w:rPr>
          <w:rFonts w:eastAsiaTheme="minorHAnsi"/>
          <w:shd w:val="clear" w:color="auto" w:fill="auto"/>
          <w:lang w:eastAsia="en-US"/>
        </w:rPr>
        <w:t>*rows(</w:t>
      </w:r>
      <w:proofErr w:type="spellStart"/>
      <w:r w:rsidRPr="00E02FE2">
        <w:rPr>
          <w:rFonts w:eastAsiaTheme="minorHAnsi"/>
          <w:shd w:val="clear" w:color="auto" w:fill="auto"/>
          <w:lang w:eastAsia="en-US"/>
        </w:rPr>
        <w:t>data_f</w:t>
      </w:r>
      <w:proofErr w:type="spellEnd"/>
      <w:r w:rsidRPr="00E02FE2">
        <w:rPr>
          <w:rFonts w:eastAsiaTheme="minorHAnsi"/>
          <w:shd w:val="clear" w:color="auto" w:fill="auto"/>
          <w:lang w:eastAsia="en-US"/>
        </w:rPr>
        <w:t>)) * (sum(</w:t>
      </w:r>
      <w:proofErr w:type="spellStart"/>
      <w:proofErr w:type="gramStart"/>
      <w:r w:rsidRPr="00E02FE2">
        <w:rPr>
          <w:rFonts w:eastAsiaTheme="minorHAnsi"/>
          <w:shd w:val="clear" w:color="auto" w:fill="auto"/>
          <w:lang w:eastAsia="en-US"/>
        </w:rPr>
        <w:t>mdiff</w:t>
      </w:r>
      <w:proofErr w:type="spellEnd"/>
      <w:r w:rsidRPr="00E02FE2">
        <w:rPr>
          <w:rFonts w:eastAsiaTheme="minorHAnsi"/>
          <w:shd w:val="clear" w:color="auto" w:fill="auto"/>
          <w:lang w:eastAsia="en-US"/>
        </w:rPr>
        <w:t>:^</w:t>
      </w:r>
      <w:proofErr w:type="gramEnd"/>
      <w:r w:rsidRPr="00E02FE2">
        <w:rPr>
          <w:rFonts w:eastAsiaTheme="minorHAnsi"/>
          <w:shd w:val="clear" w:color="auto" w:fill="auto"/>
          <w:lang w:eastAsia="en-US"/>
        </w:rPr>
        <w:t>2)+sum(</w:t>
      </w:r>
      <w:proofErr w:type="spellStart"/>
      <w:r w:rsidRPr="00E02FE2">
        <w:rPr>
          <w:rFonts w:eastAsiaTheme="minorHAnsi"/>
          <w:shd w:val="clear" w:color="auto" w:fill="auto"/>
          <w:lang w:eastAsia="en-US"/>
        </w:rPr>
        <w:t>cdiff</w:t>
      </w:r>
      <w:proofErr w:type="spellEnd"/>
      <w:r w:rsidRPr="00E02FE2">
        <w:rPr>
          <w:rFonts w:eastAsiaTheme="minorHAnsi"/>
          <w:shd w:val="clear" w:color="auto" w:fill="auto"/>
          <w:lang w:eastAsia="en-US"/>
        </w:rPr>
        <w:t>:^2))</w:t>
      </w:r>
    </w:p>
    <w:p w14:paraId="6986B8BE"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sd</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sqrt(</w:t>
      </w:r>
      <w:proofErr w:type="spellStart"/>
      <w:r w:rsidRPr="00E02FE2">
        <w:rPr>
          <w:rFonts w:eastAsiaTheme="minorHAnsi"/>
          <w:shd w:val="clear" w:color="auto" w:fill="auto"/>
          <w:lang w:eastAsia="en-US"/>
        </w:rPr>
        <w:t>var</w:t>
      </w:r>
      <w:proofErr w:type="spellEnd"/>
      <w:r w:rsidRPr="00E02FE2">
        <w:rPr>
          <w:rFonts w:eastAsiaTheme="minorHAnsi"/>
          <w:shd w:val="clear" w:color="auto" w:fill="auto"/>
          <w:lang w:eastAsia="en-US"/>
        </w:rPr>
        <w:t>)</w:t>
      </w:r>
    </w:p>
    <w:p w14:paraId="706A538C"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the below corresponds to consistency of agreement</w:t>
      </w:r>
    </w:p>
    <w:p w14:paraId="3A140BBC"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color w:val="000000"/>
          <w:shd w:val="clear" w:color="auto" w:fill="auto"/>
          <w:lang w:eastAsia="en-US"/>
        </w:rPr>
        <w:t>r_icc_ca</w:t>
      </w:r>
      <w:proofErr w:type="spellEnd"/>
      <w:r w:rsidRPr="00E02FE2">
        <w:rPr>
          <w:rFonts w:eastAsiaTheme="minorHAnsi"/>
          <w:color w:val="000000"/>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color w:val="C50062"/>
          <w:shd w:val="clear" w:color="auto" w:fill="auto"/>
          <w:lang w:eastAsia="en-US"/>
        </w:rPr>
        <w:t>1</w:t>
      </w:r>
      <w:r w:rsidRPr="00E02FE2">
        <w:rPr>
          <w:rFonts w:eastAsiaTheme="minorHAnsi"/>
          <w:color w:val="000000"/>
          <w:shd w:val="clear" w:color="auto" w:fill="auto"/>
          <w:lang w:eastAsia="en-US"/>
        </w:rPr>
        <w:t>/(rows(</w:t>
      </w:r>
      <w:proofErr w:type="spellStart"/>
      <w:r w:rsidRPr="00E02FE2">
        <w:rPr>
          <w:rFonts w:eastAsiaTheme="minorHAnsi"/>
          <w:color w:val="000000"/>
          <w:shd w:val="clear" w:color="auto" w:fill="auto"/>
          <w:lang w:eastAsia="en-US"/>
        </w:rPr>
        <w:t>data_</w:t>
      </w:r>
      <w:proofErr w:type="gramStart"/>
      <w:r w:rsidRPr="00E02FE2">
        <w:rPr>
          <w:rFonts w:eastAsiaTheme="minorHAnsi"/>
          <w:color w:val="000000"/>
          <w:shd w:val="clear" w:color="auto" w:fill="auto"/>
          <w:lang w:eastAsia="en-US"/>
        </w:rPr>
        <w:t>f</w:t>
      </w:r>
      <w:proofErr w:type="spellEnd"/>
      <w:r w:rsidRPr="00E02FE2">
        <w:rPr>
          <w:rFonts w:eastAsiaTheme="minorHAnsi"/>
          <w:color w:val="000000"/>
          <w:shd w:val="clear" w:color="auto" w:fill="auto"/>
          <w:lang w:eastAsia="en-US"/>
        </w:rPr>
        <w:t>)</w:t>
      </w:r>
      <w:r w:rsidRPr="00E02FE2">
        <w:rPr>
          <w:rFonts w:eastAsiaTheme="minorHAnsi"/>
          <w:shd w:val="clear" w:color="auto" w:fill="auto"/>
          <w:lang w:eastAsia="en-US"/>
        </w:rPr>
        <w:t>*</w:t>
      </w:r>
      <w:proofErr w:type="spellStart"/>
      <w:proofErr w:type="gramEnd"/>
      <w:r w:rsidRPr="00E02FE2">
        <w:rPr>
          <w:rFonts w:eastAsiaTheme="minorHAnsi"/>
          <w:shd w:val="clear" w:color="auto" w:fill="auto"/>
          <w:lang w:eastAsia="en-US"/>
        </w:rPr>
        <w:t>var</w:t>
      </w:r>
      <w:proofErr w:type="spellEnd"/>
      <w:r w:rsidRPr="00E02FE2">
        <w:rPr>
          <w:rFonts w:eastAsiaTheme="minorHAnsi"/>
          <w:shd w:val="clear" w:color="auto" w:fill="auto"/>
          <w:lang w:eastAsia="en-US"/>
        </w:rPr>
        <w:t>) * sum(</w:t>
      </w:r>
      <w:proofErr w:type="spellStart"/>
      <w:r w:rsidRPr="00E02FE2">
        <w:rPr>
          <w:rFonts w:eastAsiaTheme="minorHAnsi"/>
          <w:shd w:val="clear" w:color="auto" w:fill="auto"/>
          <w:lang w:eastAsia="en-US"/>
        </w:rPr>
        <w:t>mdiff</w:t>
      </w:r>
      <w:proofErr w:type="spellEnd"/>
      <w:r w:rsidRPr="00E02FE2">
        <w:rPr>
          <w:rFonts w:eastAsiaTheme="minorHAnsi"/>
          <w:shd w:val="clear" w:color="auto" w:fill="auto"/>
          <w:lang w:eastAsia="en-US"/>
        </w:rPr>
        <w:t>:*</w:t>
      </w:r>
      <w:proofErr w:type="spellStart"/>
      <w:r w:rsidRPr="00E02FE2">
        <w:rPr>
          <w:rFonts w:eastAsiaTheme="minorHAnsi"/>
          <w:shd w:val="clear" w:color="auto" w:fill="auto"/>
          <w:lang w:eastAsia="en-US"/>
        </w:rPr>
        <w:t>cdiff</w:t>
      </w:r>
      <w:proofErr w:type="spellEnd"/>
      <w:r w:rsidRPr="00E02FE2">
        <w:rPr>
          <w:rFonts w:eastAsiaTheme="minorHAnsi"/>
          <w:shd w:val="clear" w:color="auto" w:fill="auto"/>
          <w:lang w:eastAsia="en-US"/>
        </w:rPr>
        <w:t>)</w:t>
      </w:r>
    </w:p>
    <w:p w14:paraId="2E12F81A"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end</w:t>
      </w:r>
    </w:p>
    <w:p w14:paraId="28C4B7E4"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ALTERNATE APPROACH USING MEAN SQUARES ---</w:t>
      </w:r>
    </w:p>
    <w:p w14:paraId="1DCF7362"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NOT WORKING, but may be required for CIs</w:t>
      </w:r>
    </w:p>
    <w:p w14:paraId="3A8A2A01"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formulated for wide data with paired data (cluster size 2)</w:t>
      </w:r>
    </w:p>
    <w:p w14:paraId="617A3311"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mata</w:t>
      </w:r>
      <w:proofErr w:type="spellEnd"/>
    </w:p>
    <w:p w14:paraId="2805F0B0"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data_w</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proofErr w:type="spellStart"/>
      <w:proofErr w:type="gramStart"/>
      <w:r w:rsidRPr="00E02FE2">
        <w:rPr>
          <w:rFonts w:eastAsiaTheme="minorHAnsi"/>
          <w:shd w:val="clear" w:color="auto" w:fill="auto"/>
          <w:lang w:eastAsia="en-US"/>
        </w:rPr>
        <w:t>mother,child</w:t>
      </w:r>
      <w:proofErr w:type="spellEnd"/>
      <w:proofErr w:type="gramEnd"/>
    </w:p>
    <w:p w14:paraId="06EF5DCB" w14:textId="77777777" w:rsidR="00F16B13" w:rsidRPr="00E02FE2" w:rsidRDefault="00F16B13" w:rsidP="00E02FE2">
      <w:pPr>
        <w:rPr>
          <w:rFonts w:eastAsiaTheme="minorHAnsi"/>
          <w:shd w:val="clear" w:color="auto" w:fill="auto"/>
          <w:lang w:eastAsia="en-US"/>
        </w:rPr>
      </w:pPr>
      <w:r w:rsidRPr="00E02FE2">
        <w:rPr>
          <w:rFonts w:eastAsiaTheme="minorHAnsi"/>
          <w:color w:val="000000"/>
          <w:shd w:val="clear" w:color="auto" w:fill="auto"/>
          <w:lang w:eastAsia="en-US"/>
        </w:rPr>
        <w:t xml:space="preserve">k </w:t>
      </w:r>
      <w:r w:rsidRPr="00E02FE2">
        <w:rPr>
          <w:rFonts w:eastAsiaTheme="minorHAnsi"/>
          <w:bCs/>
          <w:color w:val="000081"/>
          <w:shd w:val="clear" w:color="auto" w:fill="auto"/>
          <w:lang w:eastAsia="en-US"/>
        </w:rPr>
        <w:t xml:space="preserve">= </w:t>
      </w:r>
      <w:r w:rsidRPr="00E02FE2">
        <w:rPr>
          <w:rFonts w:eastAsiaTheme="minorHAnsi"/>
          <w:color w:val="000000"/>
          <w:shd w:val="clear" w:color="auto" w:fill="auto"/>
          <w:lang w:eastAsia="en-US"/>
        </w:rPr>
        <w:t>cols(</w:t>
      </w:r>
      <w:proofErr w:type="spellStart"/>
      <w:r w:rsidRPr="00E02FE2">
        <w:rPr>
          <w:rFonts w:eastAsiaTheme="minorHAnsi"/>
          <w:color w:val="000000"/>
          <w:shd w:val="clear" w:color="auto" w:fill="auto"/>
          <w:lang w:eastAsia="en-US"/>
        </w:rPr>
        <w:t>data_w</w:t>
      </w:r>
      <w:proofErr w:type="spellEnd"/>
      <w:r w:rsidRPr="00E02FE2">
        <w:rPr>
          <w:rFonts w:eastAsiaTheme="minorHAnsi"/>
          <w:color w:val="000000"/>
          <w:shd w:val="clear" w:color="auto" w:fill="auto"/>
          <w:lang w:eastAsia="en-US"/>
        </w:rPr>
        <w:t xml:space="preserve">) </w:t>
      </w:r>
      <w:r w:rsidRPr="00E02FE2">
        <w:rPr>
          <w:rFonts w:eastAsiaTheme="minorHAnsi"/>
          <w:shd w:val="clear" w:color="auto" w:fill="auto"/>
          <w:lang w:eastAsia="en-US"/>
        </w:rPr>
        <w:t>// cluster size</w:t>
      </w:r>
    </w:p>
    <w:p w14:paraId="27EDDDA9" w14:textId="77777777" w:rsidR="00F16B13" w:rsidRPr="00E02FE2" w:rsidRDefault="00F16B13" w:rsidP="00E02FE2">
      <w:pPr>
        <w:rPr>
          <w:rFonts w:eastAsiaTheme="minorHAnsi"/>
          <w:shd w:val="clear" w:color="auto" w:fill="auto"/>
          <w:lang w:eastAsia="en-US"/>
        </w:rPr>
      </w:pPr>
      <w:r w:rsidRPr="00E02FE2">
        <w:rPr>
          <w:rFonts w:eastAsiaTheme="minorHAnsi"/>
          <w:color w:val="5959FF"/>
          <w:shd w:val="clear" w:color="auto" w:fill="auto"/>
          <w:lang w:eastAsia="en-US"/>
        </w:rPr>
        <w:t xml:space="preserve">n </w:t>
      </w:r>
      <w:r w:rsidRPr="00E02FE2">
        <w:rPr>
          <w:rFonts w:eastAsiaTheme="minorHAnsi"/>
          <w:bCs/>
          <w:color w:val="000081"/>
          <w:shd w:val="clear" w:color="auto" w:fill="auto"/>
          <w:lang w:eastAsia="en-US"/>
        </w:rPr>
        <w:t xml:space="preserve">= </w:t>
      </w:r>
      <w:r w:rsidRPr="00E02FE2">
        <w:rPr>
          <w:rFonts w:eastAsiaTheme="minorHAnsi"/>
          <w:color w:val="000000"/>
          <w:shd w:val="clear" w:color="auto" w:fill="auto"/>
          <w:lang w:eastAsia="en-US"/>
        </w:rPr>
        <w:t>rows(</w:t>
      </w:r>
      <w:proofErr w:type="spellStart"/>
      <w:r w:rsidRPr="00E02FE2">
        <w:rPr>
          <w:rFonts w:eastAsiaTheme="minorHAnsi"/>
          <w:color w:val="000000"/>
          <w:shd w:val="clear" w:color="auto" w:fill="auto"/>
          <w:lang w:eastAsia="en-US"/>
        </w:rPr>
        <w:t>data_w</w:t>
      </w:r>
      <w:proofErr w:type="spellEnd"/>
      <w:r w:rsidRPr="00E02FE2">
        <w:rPr>
          <w:rFonts w:eastAsiaTheme="minorHAnsi"/>
          <w:color w:val="000000"/>
          <w:shd w:val="clear" w:color="auto" w:fill="auto"/>
          <w:lang w:eastAsia="en-US"/>
        </w:rPr>
        <w:t xml:space="preserve">) </w:t>
      </w:r>
      <w:r w:rsidRPr="00E02FE2">
        <w:rPr>
          <w:rFonts w:eastAsiaTheme="minorHAnsi"/>
          <w:shd w:val="clear" w:color="auto" w:fill="auto"/>
          <w:lang w:eastAsia="en-US"/>
        </w:rPr>
        <w:t>// observations</w:t>
      </w:r>
    </w:p>
    <w:p w14:paraId="6B5D569D"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preliminary holders for estimates - summed in iteration</w:t>
      </w:r>
    </w:p>
    <w:p w14:paraId="76D0A40B" w14:textId="77777777" w:rsidR="00F16B13" w:rsidRPr="00E02FE2" w:rsidRDefault="00F16B13" w:rsidP="00E02FE2">
      <w:pPr>
        <w:rPr>
          <w:rFonts w:eastAsiaTheme="minorHAnsi"/>
          <w:shd w:val="clear" w:color="auto" w:fill="auto"/>
          <w:lang w:eastAsia="en-US"/>
        </w:rPr>
      </w:pPr>
      <w:r w:rsidRPr="00E02FE2">
        <w:rPr>
          <w:rFonts w:eastAsiaTheme="minorHAnsi"/>
          <w:color w:val="000000"/>
          <w:shd w:val="clear" w:color="auto" w:fill="auto"/>
          <w:lang w:eastAsia="en-US"/>
        </w:rPr>
        <w:t xml:space="preserve">WMS </w:t>
      </w:r>
      <w:r w:rsidRPr="00E02FE2">
        <w:rPr>
          <w:rFonts w:eastAsiaTheme="minorHAnsi"/>
          <w:bCs/>
          <w:color w:val="000081"/>
          <w:shd w:val="clear" w:color="auto" w:fill="auto"/>
          <w:lang w:eastAsia="en-US"/>
        </w:rPr>
        <w:t xml:space="preserve">= </w:t>
      </w:r>
      <w:r w:rsidRPr="00E02FE2">
        <w:rPr>
          <w:rFonts w:eastAsiaTheme="minorHAnsi"/>
          <w:color w:val="C50062"/>
          <w:shd w:val="clear" w:color="auto" w:fill="auto"/>
          <w:lang w:eastAsia="en-US"/>
        </w:rPr>
        <w:t xml:space="preserve">0 </w:t>
      </w:r>
      <w:r w:rsidRPr="00E02FE2">
        <w:rPr>
          <w:rFonts w:eastAsiaTheme="minorHAnsi"/>
          <w:shd w:val="clear" w:color="auto" w:fill="auto"/>
          <w:lang w:eastAsia="en-US"/>
        </w:rPr>
        <w:t>// within pair mean squares</w:t>
      </w:r>
    </w:p>
    <w:p w14:paraId="3D322020" w14:textId="77777777" w:rsidR="00F16B13" w:rsidRPr="00E02FE2" w:rsidRDefault="00F16B13" w:rsidP="00E02FE2">
      <w:pPr>
        <w:rPr>
          <w:rFonts w:eastAsiaTheme="minorHAnsi"/>
          <w:shd w:val="clear" w:color="auto" w:fill="auto"/>
          <w:lang w:eastAsia="en-US"/>
        </w:rPr>
      </w:pPr>
      <w:r w:rsidRPr="00E02FE2">
        <w:rPr>
          <w:rFonts w:eastAsiaTheme="minorHAnsi"/>
          <w:color w:val="000000"/>
          <w:shd w:val="clear" w:color="auto" w:fill="auto"/>
          <w:lang w:eastAsia="en-US"/>
        </w:rPr>
        <w:t xml:space="preserve">BMS </w:t>
      </w:r>
      <w:r w:rsidRPr="00E02FE2">
        <w:rPr>
          <w:rFonts w:eastAsiaTheme="minorHAnsi"/>
          <w:bCs/>
          <w:color w:val="000081"/>
          <w:shd w:val="clear" w:color="auto" w:fill="auto"/>
          <w:lang w:eastAsia="en-US"/>
        </w:rPr>
        <w:t xml:space="preserve">= </w:t>
      </w:r>
      <w:r w:rsidRPr="00E02FE2">
        <w:rPr>
          <w:rFonts w:eastAsiaTheme="minorHAnsi"/>
          <w:color w:val="C50062"/>
          <w:shd w:val="clear" w:color="auto" w:fill="auto"/>
          <w:lang w:eastAsia="en-US"/>
        </w:rPr>
        <w:t xml:space="preserve">0 </w:t>
      </w:r>
      <w:r w:rsidRPr="00E02FE2">
        <w:rPr>
          <w:rFonts w:eastAsiaTheme="minorHAnsi"/>
          <w:shd w:val="clear" w:color="auto" w:fill="auto"/>
          <w:lang w:eastAsia="en-US"/>
        </w:rPr>
        <w:t>// between pair mean squares</w:t>
      </w:r>
    </w:p>
    <w:p w14:paraId="47073548"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mean_total</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mean(mean(</w:t>
      </w:r>
      <w:proofErr w:type="spellStart"/>
      <w:r w:rsidRPr="00E02FE2">
        <w:rPr>
          <w:rFonts w:eastAsiaTheme="minorHAnsi"/>
          <w:shd w:val="clear" w:color="auto" w:fill="auto"/>
          <w:lang w:eastAsia="en-US"/>
        </w:rPr>
        <w:t>data_w</w:t>
      </w:r>
      <w:proofErr w:type="spellEnd"/>
      <w:r w:rsidRPr="00E02FE2">
        <w:rPr>
          <w:rFonts w:eastAsiaTheme="minorHAnsi"/>
          <w:shd w:val="clear" w:color="auto" w:fill="auto"/>
          <w:lang w:eastAsia="en-US"/>
        </w:rPr>
        <w:t>)')</w:t>
      </w:r>
    </w:p>
    <w:p w14:paraId="7A93D3D5"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lastRenderedPageBreak/>
        <w:t>rater_means</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proofErr w:type="spellStart"/>
      <w:r w:rsidRPr="00E02FE2">
        <w:rPr>
          <w:rFonts w:eastAsiaTheme="minorHAnsi"/>
          <w:shd w:val="clear" w:color="auto" w:fill="auto"/>
          <w:lang w:eastAsia="en-US"/>
        </w:rPr>
        <w:t>colsum</w:t>
      </w:r>
      <w:proofErr w:type="spellEnd"/>
      <w:r w:rsidRPr="00E02FE2">
        <w:rPr>
          <w:rFonts w:eastAsiaTheme="minorHAnsi"/>
          <w:shd w:val="clear" w:color="auto" w:fill="auto"/>
          <w:lang w:eastAsia="en-US"/>
        </w:rPr>
        <w:t>(</w:t>
      </w:r>
      <w:proofErr w:type="spellStart"/>
      <w:r w:rsidRPr="00E02FE2">
        <w:rPr>
          <w:rFonts w:eastAsiaTheme="minorHAnsi"/>
          <w:shd w:val="clear" w:color="auto" w:fill="auto"/>
          <w:lang w:eastAsia="en-US"/>
        </w:rPr>
        <w:t>data_</w:t>
      </w:r>
      <w:proofErr w:type="gramStart"/>
      <w:r w:rsidRPr="00E02FE2">
        <w:rPr>
          <w:rFonts w:eastAsiaTheme="minorHAnsi"/>
          <w:shd w:val="clear" w:color="auto" w:fill="auto"/>
          <w:lang w:eastAsia="en-US"/>
        </w:rPr>
        <w:t>w</w:t>
      </w:r>
      <w:proofErr w:type="spellEnd"/>
      <w:r w:rsidRPr="00E02FE2">
        <w:rPr>
          <w:rFonts w:eastAsiaTheme="minorHAnsi"/>
          <w:shd w:val="clear" w:color="auto" w:fill="auto"/>
          <w:lang w:eastAsia="en-US"/>
        </w:rPr>
        <w:t>)</w:t>
      </w:r>
      <w:r w:rsidRPr="00E02FE2">
        <w:rPr>
          <w:rFonts w:eastAsiaTheme="minorHAnsi"/>
          <w:bCs/>
          <w:color w:val="000081"/>
          <w:shd w:val="clear" w:color="auto" w:fill="auto"/>
          <w:lang w:eastAsia="en-US"/>
        </w:rPr>
        <w:t>:</w:t>
      </w:r>
      <w:r w:rsidRPr="00E02FE2">
        <w:rPr>
          <w:rFonts w:eastAsiaTheme="minorHAnsi"/>
          <w:shd w:val="clear" w:color="auto" w:fill="auto"/>
          <w:lang w:eastAsia="en-US"/>
        </w:rPr>
        <w:t>/</w:t>
      </w:r>
      <w:proofErr w:type="gramEnd"/>
      <w:r w:rsidRPr="00E02FE2">
        <w:rPr>
          <w:rFonts w:eastAsiaTheme="minorHAnsi"/>
          <w:shd w:val="clear" w:color="auto" w:fill="auto"/>
          <w:lang w:eastAsia="en-US"/>
        </w:rPr>
        <w:t>rows(</w:t>
      </w:r>
      <w:proofErr w:type="spellStart"/>
      <w:r w:rsidRPr="00E02FE2">
        <w:rPr>
          <w:rFonts w:eastAsiaTheme="minorHAnsi"/>
          <w:shd w:val="clear" w:color="auto" w:fill="auto"/>
          <w:lang w:eastAsia="en-US"/>
        </w:rPr>
        <w:t>data_w</w:t>
      </w:r>
      <w:proofErr w:type="spellEnd"/>
      <w:r w:rsidRPr="00E02FE2">
        <w:rPr>
          <w:rFonts w:eastAsiaTheme="minorHAnsi"/>
          <w:shd w:val="clear" w:color="auto" w:fill="auto"/>
          <w:lang w:eastAsia="en-US"/>
        </w:rPr>
        <w:t>)</w:t>
      </w:r>
    </w:p>
    <w:p w14:paraId="143299ED"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 between </w:t>
      </w:r>
      <w:proofErr w:type="spellStart"/>
      <w:r w:rsidRPr="00E02FE2">
        <w:rPr>
          <w:rFonts w:eastAsiaTheme="minorHAnsi"/>
          <w:shd w:val="clear" w:color="auto" w:fill="auto"/>
          <w:lang w:eastAsia="en-US"/>
        </w:rPr>
        <w:t>rater</w:t>
      </w:r>
      <w:proofErr w:type="spellEnd"/>
      <w:r w:rsidRPr="00E02FE2">
        <w:rPr>
          <w:rFonts w:eastAsiaTheme="minorHAnsi"/>
          <w:shd w:val="clear" w:color="auto" w:fill="auto"/>
          <w:lang w:eastAsia="en-US"/>
        </w:rPr>
        <w:t xml:space="preserve"> mean squares (joint??)</w:t>
      </w:r>
    </w:p>
    <w:p w14:paraId="7447E333"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JMS </w:t>
      </w:r>
      <w:r w:rsidRPr="00E02FE2">
        <w:rPr>
          <w:rFonts w:eastAsiaTheme="minorHAnsi"/>
          <w:bCs/>
          <w:color w:val="000081"/>
          <w:shd w:val="clear" w:color="auto" w:fill="auto"/>
          <w:lang w:eastAsia="en-US"/>
        </w:rPr>
        <w:t xml:space="preserve">= </w:t>
      </w:r>
      <w:proofErr w:type="spellStart"/>
      <w:r w:rsidRPr="00E02FE2">
        <w:rPr>
          <w:rFonts w:eastAsiaTheme="minorHAnsi"/>
          <w:shd w:val="clear" w:color="auto" w:fill="auto"/>
          <w:lang w:eastAsia="en-US"/>
        </w:rPr>
        <w:t>rowsum</w:t>
      </w:r>
      <w:proofErr w:type="spellEnd"/>
      <w:r w:rsidRPr="00E02FE2">
        <w:rPr>
          <w:rFonts w:eastAsiaTheme="minorHAnsi"/>
          <w:shd w:val="clear" w:color="auto" w:fill="auto"/>
          <w:lang w:eastAsia="en-US"/>
        </w:rPr>
        <w:t>(((</w:t>
      </w:r>
      <w:proofErr w:type="spellStart"/>
      <w:r w:rsidRPr="00E02FE2">
        <w:rPr>
          <w:rFonts w:eastAsiaTheme="minorHAnsi"/>
          <w:shd w:val="clear" w:color="auto" w:fill="auto"/>
          <w:lang w:eastAsia="en-US"/>
        </w:rPr>
        <w:t>rater_</w:t>
      </w:r>
      <w:proofErr w:type="gramStart"/>
      <w:r w:rsidRPr="00E02FE2">
        <w:rPr>
          <w:rFonts w:eastAsiaTheme="minorHAnsi"/>
          <w:shd w:val="clear" w:color="auto" w:fill="auto"/>
          <w:lang w:eastAsia="en-US"/>
        </w:rPr>
        <w:t>means</w:t>
      </w:r>
      <w:proofErr w:type="spellEnd"/>
      <w:r w:rsidRPr="00E02FE2">
        <w:rPr>
          <w:rFonts w:eastAsiaTheme="minorHAnsi"/>
          <w:bCs/>
          <w:color w:val="000081"/>
          <w:shd w:val="clear" w:color="auto" w:fill="auto"/>
          <w:lang w:eastAsia="en-US"/>
        </w:rPr>
        <w:t>:-</w:t>
      </w:r>
      <w:proofErr w:type="spellStart"/>
      <w:proofErr w:type="gramEnd"/>
      <w:r w:rsidRPr="00E02FE2">
        <w:rPr>
          <w:rFonts w:eastAsiaTheme="minorHAnsi"/>
          <w:shd w:val="clear" w:color="auto" w:fill="auto"/>
          <w:lang w:eastAsia="en-US"/>
        </w:rPr>
        <w:t>mean_total</w:t>
      </w:r>
      <w:proofErr w:type="spellEnd"/>
      <w:r w:rsidRPr="00E02FE2">
        <w:rPr>
          <w:rFonts w:eastAsiaTheme="minorHAnsi"/>
          <w:shd w:val="clear" w:color="auto" w:fill="auto"/>
          <w:lang w:eastAsia="en-US"/>
        </w:rPr>
        <w:t>)</w:t>
      </w:r>
      <w:r w:rsidRPr="00E02FE2">
        <w:rPr>
          <w:rFonts w:eastAsiaTheme="minorHAnsi"/>
          <w:bCs/>
          <w:color w:val="000081"/>
          <w:shd w:val="clear" w:color="auto" w:fill="auto"/>
          <w:lang w:eastAsia="en-US"/>
        </w:rPr>
        <w:t>:^</w:t>
      </w:r>
      <w:r w:rsidRPr="00E02FE2">
        <w:rPr>
          <w:rFonts w:eastAsiaTheme="minorHAnsi"/>
          <w:shd w:val="clear" w:color="auto" w:fill="auto"/>
          <w:lang w:eastAsia="en-US"/>
        </w:rPr>
        <w:t>2)</w:t>
      </w:r>
      <w:r w:rsidRPr="00E02FE2">
        <w:rPr>
          <w:rFonts w:eastAsiaTheme="minorHAnsi"/>
          <w:bCs/>
          <w:color w:val="000081"/>
          <w:shd w:val="clear" w:color="auto" w:fill="auto"/>
          <w:lang w:eastAsia="en-US"/>
        </w:rPr>
        <w:t>:</w:t>
      </w:r>
      <w:r w:rsidRPr="00E02FE2">
        <w:rPr>
          <w:rFonts w:eastAsiaTheme="minorHAnsi"/>
          <w:shd w:val="clear" w:color="auto" w:fill="auto"/>
          <w:lang w:eastAsia="en-US"/>
        </w:rPr>
        <w:t>/(k</w:t>
      </w:r>
      <w:r w:rsidRPr="00E02FE2">
        <w:rPr>
          <w:rFonts w:eastAsiaTheme="minorHAnsi"/>
          <w:bCs/>
          <w:color w:val="000081"/>
          <w:shd w:val="clear" w:color="auto" w:fill="auto"/>
          <w:lang w:eastAsia="en-US"/>
        </w:rPr>
        <w:t>-</w:t>
      </w:r>
      <w:r w:rsidRPr="00E02FE2">
        <w:rPr>
          <w:rFonts w:eastAsiaTheme="minorHAnsi"/>
          <w:shd w:val="clear" w:color="auto" w:fill="auto"/>
          <w:lang w:eastAsia="en-US"/>
        </w:rPr>
        <w:t>1))</w:t>
      </w:r>
    </w:p>
    <w:p w14:paraId="04E40E06"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 iterate to build </w:t>
      </w:r>
      <w:proofErr w:type="spellStart"/>
      <w:r w:rsidRPr="00E02FE2">
        <w:rPr>
          <w:rFonts w:eastAsiaTheme="minorHAnsi"/>
          <w:shd w:val="clear" w:color="auto" w:fill="auto"/>
          <w:lang w:eastAsia="en-US"/>
        </w:rPr>
        <w:t>estimatess</w:t>
      </w:r>
      <w:proofErr w:type="spellEnd"/>
    </w:p>
    <w:p w14:paraId="3BFA9E46" w14:textId="77777777" w:rsidR="00F16B13" w:rsidRPr="00E02FE2" w:rsidRDefault="00F16B13" w:rsidP="00E02FE2">
      <w:pPr>
        <w:rPr>
          <w:rFonts w:eastAsiaTheme="minorHAnsi"/>
          <w:bCs/>
          <w:color w:val="408181"/>
          <w:shd w:val="clear" w:color="auto" w:fill="auto"/>
          <w:lang w:eastAsia="en-US"/>
        </w:rPr>
      </w:pPr>
      <w:proofErr w:type="gramStart"/>
      <w:r w:rsidRPr="00E02FE2">
        <w:rPr>
          <w:rFonts w:eastAsiaTheme="minorHAnsi"/>
          <w:shd w:val="clear" w:color="auto" w:fill="auto"/>
          <w:lang w:eastAsia="en-US"/>
        </w:rPr>
        <w:t>for(</w:t>
      </w:r>
      <w:proofErr w:type="spellStart"/>
      <w:proofErr w:type="gramEnd"/>
      <w:r w:rsidRPr="00E02FE2">
        <w:rPr>
          <w:rFonts w:eastAsiaTheme="minorHAnsi"/>
          <w:shd w:val="clear" w:color="auto" w:fill="auto"/>
          <w:lang w:eastAsia="en-US"/>
        </w:rPr>
        <w:t>i</w:t>
      </w:r>
      <w:proofErr w:type="spellEnd"/>
      <w:r w:rsidRPr="00E02FE2">
        <w:rPr>
          <w:rFonts w:eastAsiaTheme="minorHAnsi"/>
          <w:bCs/>
          <w:color w:val="000081"/>
          <w:shd w:val="clear" w:color="auto" w:fill="auto"/>
          <w:lang w:eastAsia="en-US"/>
        </w:rPr>
        <w:t>=</w:t>
      </w:r>
      <w:r w:rsidRPr="00E02FE2">
        <w:rPr>
          <w:rFonts w:eastAsiaTheme="minorHAnsi"/>
          <w:shd w:val="clear" w:color="auto" w:fill="auto"/>
          <w:lang w:eastAsia="en-US"/>
        </w:rPr>
        <w:t xml:space="preserve">1; </w:t>
      </w:r>
      <w:proofErr w:type="spellStart"/>
      <w:r w:rsidRPr="00E02FE2">
        <w:rPr>
          <w:rFonts w:eastAsiaTheme="minorHAnsi"/>
          <w:shd w:val="clear" w:color="auto" w:fill="auto"/>
          <w:lang w:eastAsia="en-US"/>
        </w:rPr>
        <w:t>i</w:t>
      </w:r>
      <w:proofErr w:type="spellEnd"/>
      <w:r w:rsidRPr="00E02FE2">
        <w:rPr>
          <w:rFonts w:eastAsiaTheme="minorHAnsi"/>
          <w:bCs/>
          <w:color w:val="000081"/>
          <w:shd w:val="clear" w:color="auto" w:fill="auto"/>
          <w:lang w:eastAsia="en-US"/>
        </w:rPr>
        <w:t>&lt;=</w:t>
      </w:r>
      <w:proofErr w:type="spellStart"/>
      <w:r w:rsidRPr="00E02FE2">
        <w:rPr>
          <w:rFonts w:eastAsiaTheme="minorHAnsi"/>
          <w:shd w:val="clear" w:color="auto" w:fill="auto"/>
          <w:lang w:eastAsia="en-US"/>
        </w:rPr>
        <w:t>n;i</w:t>
      </w:r>
      <w:proofErr w:type="spellEnd"/>
      <w:r w:rsidRPr="00E02FE2">
        <w:rPr>
          <w:rFonts w:eastAsiaTheme="minorHAnsi"/>
          <w:bCs/>
          <w:color w:val="000081"/>
          <w:shd w:val="clear" w:color="auto" w:fill="auto"/>
          <w:lang w:eastAsia="en-US"/>
        </w:rPr>
        <w:t>++</w:t>
      </w:r>
      <w:r w:rsidRPr="00E02FE2">
        <w:rPr>
          <w:rFonts w:eastAsiaTheme="minorHAnsi"/>
          <w:shd w:val="clear" w:color="auto" w:fill="auto"/>
          <w:lang w:eastAsia="en-US"/>
        </w:rPr>
        <w:t>)</w:t>
      </w:r>
      <w:r w:rsidRPr="00E02FE2">
        <w:rPr>
          <w:rFonts w:eastAsiaTheme="minorHAnsi"/>
          <w:bCs/>
          <w:color w:val="408181"/>
          <w:shd w:val="clear" w:color="auto" w:fill="auto"/>
          <w:lang w:eastAsia="en-US"/>
        </w:rPr>
        <w:t>{</w:t>
      </w:r>
    </w:p>
    <w:p w14:paraId="1896AFB6"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ybar_i</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proofErr w:type="spellStart"/>
      <w:r w:rsidRPr="00E02FE2">
        <w:rPr>
          <w:rFonts w:eastAsiaTheme="minorHAnsi"/>
          <w:shd w:val="clear" w:color="auto" w:fill="auto"/>
          <w:lang w:eastAsia="en-US"/>
        </w:rPr>
        <w:t>rowsum</w:t>
      </w:r>
      <w:proofErr w:type="spellEnd"/>
      <w:r w:rsidRPr="00E02FE2">
        <w:rPr>
          <w:rFonts w:eastAsiaTheme="minorHAnsi"/>
          <w:shd w:val="clear" w:color="auto" w:fill="auto"/>
          <w:lang w:eastAsia="en-US"/>
        </w:rPr>
        <w:t>(</w:t>
      </w:r>
      <w:proofErr w:type="spellStart"/>
      <w:r w:rsidRPr="00E02FE2">
        <w:rPr>
          <w:rFonts w:eastAsiaTheme="minorHAnsi"/>
          <w:shd w:val="clear" w:color="auto" w:fill="auto"/>
          <w:lang w:eastAsia="en-US"/>
        </w:rPr>
        <w:t>data_</w:t>
      </w:r>
      <w:proofErr w:type="gramStart"/>
      <w:r w:rsidRPr="00E02FE2">
        <w:rPr>
          <w:rFonts w:eastAsiaTheme="minorHAnsi"/>
          <w:shd w:val="clear" w:color="auto" w:fill="auto"/>
          <w:lang w:eastAsia="en-US"/>
        </w:rPr>
        <w:t>w</w:t>
      </w:r>
      <w:proofErr w:type="spellEnd"/>
      <w:r w:rsidRPr="00E02FE2">
        <w:rPr>
          <w:rFonts w:eastAsiaTheme="minorHAnsi"/>
          <w:bCs/>
          <w:color w:val="000081"/>
          <w:shd w:val="clear" w:color="auto" w:fill="auto"/>
          <w:lang w:eastAsia="en-US"/>
        </w:rPr>
        <w:t>[</w:t>
      </w:r>
      <w:proofErr w:type="spellStart"/>
      <w:proofErr w:type="gramEnd"/>
      <w:r w:rsidRPr="00E02FE2">
        <w:rPr>
          <w:rFonts w:eastAsiaTheme="minorHAnsi"/>
          <w:shd w:val="clear" w:color="auto" w:fill="auto"/>
          <w:lang w:eastAsia="en-US"/>
        </w:rPr>
        <w:t>i</w:t>
      </w:r>
      <w:proofErr w:type="spellEnd"/>
      <w:r w:rsidRPr="00E02FE2">
        <w:rPr>
          <w:rFonts w:eastAsiaTheme="minorHAnsi"/>
          <w:shd w:val="clear" w:color="auto" w:fill="auto"/>
          <w:lang w:eastAsia="en-US"/>
        </w:rPr>
        <w:t>,</w:t>
      </w:r>
      <w:r w:rsidRPr="00E02FE2">
        <w:rPr>
          <w:rFonts w:eastAsiaTheme="minorHAnsi"/>
          <w:bCs/>
          <w:color w:val="000081"/>
          <w:shd w:val="clear" w:color="auto" w:fill="auto"/>
          <w:lang w:eastAsia="en-US"/>
        </w:rPr>
        <w:t>.]</w:t>
      </w:r>
      <w:r w:rsidRPr="00E02FE2">
        <w:rPr>
          <w:rFonts w:eastAsiaTheme="minorHAnsi"/>
          <w:shd w:val="clear" w:color="auto" w:fill="auto"/>
          <w:lang w:eastAsia="en-US"/>
        </w:rPr>
        <w:t>)/k</w:t>
      </w:r>
    </w:p>
    <w:p w14:paraId="67DF8925"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BMS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 xml:space="preserve">BMS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w:t>
      </w:r>
      <w:proofErr w:type="spellStart"/>
      <w:r w:rsidRPr="00E02FE2">
        <w:rPr>
          <w:rFonts w:eastAsiaTheme="minorHAnsi"/>
          <w:shd w:val="clear" w:color="auto" w:fill="auto"/>
          <w:lang w:eastAsia="en-US"/>
        </w:rPr>
        <w:t>ybar_i</w:t>
      </w:r>
      <w:r w:rsidRPr="00E02FE2">
        <w:rPr>
          <w:rFonts w:eastAsiaTheme="minorHAnsi"/>
          <w:bCs/>
          <w:color w:val="000081"/>
          <w:shd w:val="clear" w:color="auto" w:fill="auto"/>
          <w:lang w:eastAsia="en-US"/>
        </w:rPr>
        <w:t>-</w:t>
      </w:r>
      <w:r w:rsidRPr="00E02FE2">
        <w:rPr>
          <w:rFonts w:eastAsiaTheme="minorHAnsi"/>
          <w:shd w:val="clear" w:color="auto" w:fill="auto"/>
          <w:lang w:eastAsia="en-US"/>
        </w:rPr>
        <w:t>mean_</w:t>
      </w:r>
      <w:proofErr w:type="gramStart"/>
      <w:r w:rsidRPr="00E02FE2">
        <w:rPr>
          <w:rFonts w:eastAsiaTheme="minorHAnsi"/>
          <w:shd w:val="clear" w:color="auto" w:fill="auto"/>
          <w:lang w:eastAsia="en-US"/>
        </w:rPr>
        <w:t>total</w:t>
      </w:r>
      <w:proofErr w:type="spellEnd"/>
      <w:r w:rsidRPr="00E02FE2">
        <w:rPr>
          <w:rFonts w:eastAsiaTheme="minorHAnsi"/>
          <w:shd w:val="clear" w:color="auto" w:fill="auto"/>
          <w:lang w:eastAsia="en-US"/>
        </w:rPr>
        <w:t>)</w:t>
      </w:r>
      <w:r w:rsidRPr="00E02FE2">
        <w:rPr>
          <w:rFonts w:eastAsiaTheme="minorHAnsi"/>
          <w:bCs/>
          <w:color w:val="000081"/>
          <w:shd w:val="clear" w:color="auto" w:fill="auto"/>
          <w:lang w:eastAsia="en-US"/>
        </w:rPr>
        <w:t>^</w:t>
      </w:r>
      <w:proofErr w:type="gramEnd"/>
      <w:r w:rsidRPr="00E02FE2">
        <w:rPr>
          <w:rFonts w:eastAsiaTheme="minorHAnsi"/>
          <w:color w:val="C50062"/>
          <w:shd w:val="clear" w:color="auto" w:fill="auto"/>
          <w:lang w:eastAsia="en-US"/>
        </w:rPr>
        <w:t xml:space="preserve">2 </w:t>
      </w:r>
      <w:r w:rsidRPr="00E02FE2">
        <w:rPr>
          <w:rFonts w:eastAsiaTheme="minorHAnsi"/>
          <w:shd w:val="clear" w:color="auto" w:fill="auto"/>
          <w:lang w:eastAsia="en-US"/>
        </w:rPr>
        <w:t>/(n</w:t>
      </w:r>
      <w:r w:rsidRPr="00E02FE2">
        <w:rPr>
          <w:rFonts w:eastAsiaTheme="minorHAnsi"/>
          <w:bCs/>
          <w:color w:val="000081"/>
          <w:shd w:val="clear" w:color="auto" w:fill="auto"/>
          <w:lang w:eastAsia="en-US"/>
        </w:rPr>
        <w:t>-</w:t>
      </w:r>
      <w:r w:rsidRPr="00E02FE2">
        <w:rPr>
          <w:rFonts w:eastAsiaTheme="minorHAnsi"/>
          <w:shd w:val="clear" w:color="auto" w:fill="auto"/>
          <w:lang w:eastAsia="en-US"/>
        </w:rPr>
        <w:t>1)</w:t>
      </w:r>
    </w:p>
    <w:p w14:paraId="059D3AD8" w14:textId="77777777" w:rsidR="00F16B13" w:rsidRPr="00E02FE2" w:rsidRDefault="00F16B13" w:rsidP="00E02FE2">
      <w:pPr>
        <w:rPr>
          <w:rFonts w:eastAsiaTheme="minorHAnsi"/>
          <w:bCs/>
          <w:color w:val="408181"/>
          <w:shd w:val="clear" w:color="auto" w:fill="auto"/>
          <w:lang w:eastAsia="en-US"/>
        </w:rPr>
      </w:pPr>
      <w:proofErr w:type="gramStart"/>
      <w:r w:rsidRPr="00E02FE2">
        <w:rPr>
          <w:rFonts w:eastAsiaTheme="minorHAnsi"/>
          <w:shd w:val="clear" w:color="auto" w:fill="auto"/>
          <w:lang w:eastAsia="en-US"/>
        </w:rPr>
        <w:t>for(</w:t>
      </w:r>
      <w:proofErr w:type="gramEnd"/>
      <w:r w:rsidRPr="00E02FE2">
        <w:rPr>
          <w:rFonts w:eastAsiaTheme="minorHAnsi"/>
          <w:shd w:val="clear" w:color="auto" w:fill="auto"/>
          <w:lang w:eastAsia="en-US"/>
        </w:rPr>
        <w:t>j</w:t>
      </w:r>
      <w:r w:rsidRPr="00E02FE2">
        <w:rPr>
          <w:rFonts w:eastAsiaTheme="minorHAnsi"/>
          <w:bCs/>
          <w:color w:val="000081"/>
          <w:shd w:val="clear" w:color="auto" w:fill="auto"/>
          <w:lang w:eastAsia="en-US"/>
        </w:rPr>
        <w:t>=</w:t>
      </w:r>
      <w:r w:rsidRPr="00E02FE2">
        <w:rPr>
          <w:rFonts w:eastAsiaTheme="minorHAnsi"/>
          <w:shd w:val="clear" w:color="auto" w:fill="auto"/>
          <w:lang w:eastAsia="en-US"/>
        </w:rPr>
        <w:t>1; j</w:t>
      </w:r>
      <w:r w:rsidRPr="00E02FE2">
        <w:rPr>
          <w:rFonts w:eastAsiaTheme="minorHAnsi"/>
          <w:bCs/>
          <w:color w:val="000081"/>
          <w:shd w:val="clear" w:color="auto" w:fill="auto"/>
          <w:lang w:eastAsia="en-US"/>
        </w:rPr>
        <w:t>&lt;=</w:t>
      </w:r>
      <w:proofErr w:type="spellStart"/>
      <w:r w:rsidRPr="00E02FE2">
        <w:rPr>
          <w:rFonts w:eastAsiaTheme="minorHAnsi"/>
          <w:shd w:val="clear" w:color="auto" w:fill="auto"/>
          <w:lang w:eastAsia="en-US"/>
        </w:rPr>
        <w:t>k;j</w:t>
      </w:r>
      <w:proofErr w:type="spellEnd"/>
      <w:r w:rsidRPr="00E02FE2">
        <w:rPr>
          <w:rFonts w:eastAsiaTheme="minorHAnsi"/>
          <w:bCs/>
          <w:color w:val="000081"/>
          <w:shd w:val="clear" w:color="auto" w:fill="auto"/>
          <w:lang w:eastAsia="en-US"/>
        </w:rPr>
        <w:t>++</w:t>
      </w:r>
      <w:r w:rsidRPr="00E02FE2">
        <w:rPr>
          <w:rFonts w:eastAsiaTheme="minorHAnsi"/>
          <w:shd w:val="clear" w:color="auto" w:fill="auto"/>
          <w:lang w:eastAsia="en-US"/>
        </w:rPr>
        <w:t>)</w:t>
      </w:r>
      <w:r w:rsidRPr="00E02FE2">
        <w:rPr>
          <w:rFonts w:eastAsiaTheme="minorHAnsi"/>
          <w:bCs/>
          <w:color w:val="408181"/>
          <w:shd w:val="clear" w:color="auto" w:fill="auto"/>
          <w:lang w:eastAsia="en-US"/>
        </w:rPr>
        <w:t>{</w:t>
      </w:r>
    </w:p>
    <w:p w14:paraId="7BE7213E" w14:textId="77777777" w:rsidR="00F16B13" w:rsidRPr="00E02FE2" w:rsidRDefault="00F16B13" w:rsidP="00E02FE2">
      <w:pPr>
        <w:rPr>
          <w:rFonts w:eastAsiaTheme="minorHAnsi"/>
          <w:color w:val="408181"/>
          <w:shd w:val="clear" w:color="auto" w:fill="auto"/>
          <w:lang w:eastAsia="en-US"/>
        </w:rPr>
      </w:pPr>
      <w:r w:rsidRPr="00E02FE2">
        <w:rPr>
          <w:rFonts w:eastAsiaTheme="minorHAnsi"/>
          <w:shd w:val="clear" w:color="auto" w:fill="auto"/>
          <w:lang w:eastAsia="en-US"/>
        </w:rPr>
        <w:t xml:space="preserve">WMS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 xml:space="preserve">WMS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w:t>
      </w:r>
      <w:proofErr w:type="spellStart"/>
      <w:r w:rsidRPr="00E02FE2">
        <w:rPr>
          <w:rFonts w:eastAsiaTheme="minorHAnsi"/>
          <w:shd w:val="clear" w:color="auto" w:fill="auto"/>
          <w:lang w:eastAsia="en-US"/>
        </w:rPr>
        <w:t>data_w</w:t>
      </w:r>
      <w:proofErr w:type="spellEnd"/>
      <w:r w:rsidRPr="00E02FE2">
        <w:rPr>
          <w:rFonts w:eastAsiaTheme="minorHAnsi"/>
          <w:bCs/>
          <w:color w:val="000081"/>
          <w:shd w:val="clear" w:color="auto" w:fill="auto"/>
          <w:lang w:eastAsia="en-US"/>
        </w:rPr>
        <w:t>[</w:t>
      </w:r>
      <w:proofErr w:type="spellStart"/>
      <w:proofErr w:type="gramStart"/>
      <w:r w:rsidRPr="00E02FE2">
        <w:rPr>
          <w:rFonts w:eastAsiaTheme="minorHAnsi"/>
          <w:shd w:val="clear" w:color="auto" w:fill="auto"/>
          <w:lang w:eastAsia="en-US"/>
        </w:rPr>
        <w:t>i,j</w:t>
      </w:r>
      <w:proofErr w:type="spellEnd"/>
      <w:proofErr w:type="gramEnd"/>
      <w:r w:rsidRPr="00E02FE2">
        <w:rPr>
          <w:rFonts w:eastAsiaTheme="minorHAnsi"/>
          <w:bCs/>
          <w:color w:val="000081"/>
          <w:shd w:val="clear" w:color="auto" w:fill="auto"/>
          <w:lang w:eastAsia="en-US"/>
        </w:rPr>
        <w:t>]-</w:t>
      </w:r>
      <w:proofErr w:type="spellStart"/>
      <w:r w:rsidRPr="00E02FE2">
        <w:rPr>
          <w:rFonts w:eastAsiaTheme="minorHAnsi"/>
          <w:shd w:val="clear" w:color="auto" w:fill="auto"/>
          <w:lang w:eastAsia="en-US"/>
        </w:rPr>
        <w:t>ybar_i</w:t>
      </w:r>
      <w:proofErr w:type="spellEnd"/>
      <w:r w:rsidRPr="00E02FE2">
        <w:rPr>
          <w:rFonts w:eastAsiaTheme="minorHAnsi"/>
          <w:shd w:val="clear" w:color="auto" w:fill="auto"/>
          <w:lang w:eastAsia="en-US"/>
        </w:rPr>
        <w:t>)</w:t>
      </w:r>
      <w:r w:rsidRPr="00E02FE2">
        <w:rPr>
          <w:rFonts w:eastAsiaTheme="minorHAnsi"/>
          <w:bCs/>
          <w:color w:val="000081"/>
          <w:shd w:val="clear" w:color="auto" w:fill="auto"/>
          <w:lang w:eastAsia="en-US"/>
        </w:rPr>
        <w:t>^</w:t>
      </w:r>
      <w:r w:rsidRPr="00E02FE2">
        <w:rPr>
          <w:rFonts w:eastAsiaTheme="minorHAnsi"/>
          <w:color w:val="C50062"/>
          <w:shd w:val="clear" w:color="auto" w:fill="auto"/>
          <w:lang w:eastAsia="en-US"/>
        </w:rPr>
        <w:t xml:space="preserve">2 </w:t>
      </w:r>
      <w:r w:rsidRPr="00E02FE2">
        <w:rPr>
          <w:rFonts w:eastAsiaTheme="minorHAnsi"/>
          <w:shd w:val="clear" w:color="auto" w:fill="auto"/>
          <w:lang w:eastAsia="en-US"/>
        </w:rPr>
        <w:t>/ (n</w:t>
      </w:r>
      <w:r w:rsidRPr="00E02FE2">
        <w:rPr>
          <w:rFonts w:eastAsiaTheme="minorHAnsi"/>
          <w:color w:val="408181"/>
          <w:shd w:val="clear" w:color="auto" w:fill="auto"/>
          <w:lang w:eastAsia="en-US"/>
        </w:rPr>
        <w:t>*(k-1))</w:t>
      </w:r>
    </w:p>
    <w:p w14:paraId="6CF3513D"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4D808BF8"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578677D8"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Residual mean square error</w:t>
      </w:r>
    </w:p>
    <w:p w14:paraId="5CB06FA3" w14:textId="77777777" w:rsidR="00F16B13" w:rsidRPr="00E02FE2" w:rsidRDefault="00F16B13" w:rsidP="00E02FE2">
      <w:pPr>
        <w:rPr>
          <w:rFonts w:eastAsiaTheme="minorHAnsi"/>
          <w:color w:val="408181"/>
          <w:shd w:val="clear" w:color="auto" w:fill="auto"/>
          <w:lang w:eastAsia="en-US"/>
        </w:rPr>
      </w:pPr>
      <w:r w:rsidRPr="00E02FE2">
        <w:rPr>
          <w:rFonts w:eastAsiaTheme="minorHAnsi"/>
          <w:shd w:val="clear" w:color="auto" w:fill="auto"/>
          <w:lang w:eastAsia="en-US"/>
        </w:rPr>
        <w:t xml:space="preserve">RMSE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sum(((data_</w:t>
      </w:r>
      <w:proofErr w:type="gramStart"/>
      <w:r w:rsidRPr="00E02FE2">
        <w:rPr>
          <w:rFonts w:eastAsiaTheme="minorHAnsi"/>
          <w:shd w:val="clear" w:color="auto" w:fill="auto"/>
          <w:lang w:eastAsia="en-US"/>
        </w:rPr>
        <w:t>w</w:t>
      </w:r>
      <w:r w:rsidRPr="00E02FE2">
        <w:rPr>
          <w:rFonts w:eastAsiaTheme="minorHAnsi"/>
          <w:bCs/>
          <w:color w:val="000081"/>
          <w:shd w:val="clear" w:color="auto" w:fill="auto"/>
          <w:lang w:eastAsia="en-US"/>
        </w:rPr>
        <w:t>:-</w:t>
      </w:r>
      <w:proofErr w:type="gramEnd"/>
      <w:r w:rsidRPr="00E02FE2">
        <w:rPr>
          <w:rFonts w:eastAsiaTheme="minorHAnsi"/>
          <w:shd w:val="clear" w:color="auto" w:fill="auto"/>
          <w:lang w:eastAsia="en-US"/>
        </w:rPr>
        <w:t>mean_total)</w:t>
      </w:r>
      <w:r w:rsidRPr="00E02FE2">
        <w:rPr>
          <w:rFonts w:eastAsiaTheme="minorHAnsi"/>
          <w:bCs/>
          <w:color w:val="000081"/>
          <w:shd w:val="clear" w:color="auto" w:fill="auto"/>
          <w:lang w:eastAsia="en-US"/>
        </w:rPr>
        <w:t>:^</w:t>
      </w:r>
      <w:r w:rsidRPr="00E02FE2">
        <w:rPr>
          <w:rFonts w:eastAsiaTheme="minorHAnsi"/>
          <w:shd w:val="clear" w:color="auto" w:fill="auto"/>
          <w:lang w:eastAsia="en-US"/>
        </w:rPr>
        <w:t>2)</w:t>
      </w:r>
      <w:r w:rsidRPr="00E02FE2">
        <w:rPr>
          <w:rFonts w:eastAsiaTheme="minorHAnsi"/>
          <w:bCs/>
          <w:color w:val="000081"/>
          <w:shd w:val="clear" w:color="auto" w:fill="auto"/>
          <w:lang w:eastAsia="en-US"/>
        </w:rPr>
        <w:t>:-</w:t>
      </w:r>
      <w:r w:rsidRPr="00E02FE2">
        <w:rPr>
          <w:rFonts w:eastAsiaTheme="minorHAnsi"/>
          <w:shd w:val="clear" w:color="auto" w:fill="auto"/>
          <w:lang w:eastAsia="en-US"/>
        </w:rPr>
        <w:t>((k</w:t>
      </w:r>
      <w:r w:rsidRPr="00E02FE2">
        <w:rPr>
          <w:rFonts w:eastAsiaTheme="minorHAnsi"/>
          <w:bCs/>
          <w:color w:val="000081"/>
          <w:shd w:val="clear" w:color="auto" w:fill="auto"/>
          <w:lang w:eastAsia="en-US"/>
        </w:rPr>
        <w:t>-</w:t>
      </w:r>
      <w:r w:rsidRPr="00E02FE2">
        <w:rPr>
          <w:rFonts w:eastAsiaTheme="minorHAnsi"/>
          <w:shd w:val="clear" w:color="auto" w:fill="auto"/>
          <w:lang w:eastAsia="en-US"/>
        </w:rPr>
        <w:t>1)</w:t>
      </w:r>
      <w:r w:rsidRPr="00E02FE2">
        <w:rPr>
          <w:rFonts w:eastAsiaTheme="minorHAnsi"/>
          <w:color w:val="408181"/>
          <w:shd w:val="clear" w:color="auto" w:fill="auto"/>
          <w:lang w:eastAsia="en-US"/>
        </w:rPr>
        <w:t>*JMS-(n-1)*BMS))/((n-1)*(k-1))</w:t>
      </w:r>
    </w:p>
    <w:p w14:paraId="77B795B4"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ALTERNATE APPROACH - revisit first, but attempt to note adjust for mc</w:t>
      </w:r>
    </w:p>
    <w:p w14:paraId="58F72442"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mata</w:t>
      </w:r>
      <w:proofErr w:type="spellEnd"/>
    </w:p>
    <w:p w14:paraId="1C36DA36"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data_f</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proofErr w:type="spellStart"/>
      <w:r w:rsidRPr="00E02FE2">
        <w:rPr>
          <w:rFonts w:eastAsiaTheme="minorHAnsi"/>
          <w:shd w:val="clear" w:color="auto" w:fill="auto"/>
          <w:lang w:eastAsia="en-US"/>
        </w:rPr>
        <w:t>st_</w:t>
      </w:r>
      <w:proofErr w:type="gramStart"/>
      <w:r w:rsidRPr="00E02FE2">
        <w:rPr>
          <w:rFonts w:eastAsiaTheme="minorHAnsi"/>
          <w:shd w:val="clear" w:color="auto" w:fill="auto"/>
          <w:lang w:eastAsia="en-US"/>
        </w:rPr>
        <w:t>data</w:t>
      </w:r>
      <w:proofErr w:type="spellEnd"/>
      <w:r w:rsidRPr="00E02FE2">
        <w:rPr>
          <w:rFonts w:eastAsiaTheme="minorHAnsi"/>
          <w:shd w:val="clear" w:color="auto" w:fill="auto"/>
          <w:lang w:eastAsia="en-US"/>
        </w:rPr>
        <w:t>(</w:t>
      </w:r>
      <w:proofErr w:type="gramEnd"/>
      <w:r w:rsidRPr="00E02FE2">
        <w:rPr>
          <w:rFonts w:eastAsiaTheme="minorHAnsi"/>
          <w:bCs/>
          <w:color w:val="000081"/>
          <w:shd w:val="clear" w:color="auto" w:fill="auto"/>
          <w:lang w:eastAsia="en-US"/>
        </w:rPr>
        <w:t>.</w:t>
      </w:r>
      <w:r w:rsidRPr="00E02FE2">
        <w:rPr>
          <w:rFonts w:eastAsiaTheme="minorHAnsi"/>
          <w:shd w:val="clear" w:color="auto" w:fill="auto"/>
          <w:lang w:eastAsia="en-US"/>
        </w:rPr>
        <w:t>,"family iq31 iq32")</w:t>
      </w:r>
    </w:p>
    <w:p w14:paraId="7F5E021C" w14:textId="77777777" w:rsidR="00F16B13" w:rsidRPr="00E02FE2" w:rsidRDefault="00F16B13" w:rsidP="00E02FE2">
      <w:pPr>
        <w:rPr>
          <w:rFonts w:eastAsiaTheme="minorHAnsi"/>
          <w:bCs/>
          <w:color w:val="000081"/>
          <w:shd w:val="clear" w:color="auto" w:fill="auto"/>
          <w:lang w:eastAsia="en-US"/>
        </w:rPr>
      </w:pPr>
      <w:r w:rsidRPr="00E02FE2">
        <w:rPr>
          <w:rFonts w:eastAsiaTheme="minorHAnsi"/>
          <w:shd w:val="clear" w:color="auto" w:fill="auto"/>
          <w:lang w:eastAsia="en-US"/>
        </w:rPr>
        <w:t xml:space="preserve">mother </w:t>
      </w:r>
      <w:r w:rsidRPr="00E02FE2">
        <w:rPr>
          <w:rFonts w:eastAsiaTheme="minorHAnsi"/>
          <w:bCs/>
          <w:color w:val="000081"/>
          <w:shd w:val="clear" w:color="auto" w:fill="auto"/>
          <w:lang w:eastAsia="en-US"/>
        </w:rPr>
        <w:t xml:space="preserve">= </w:t>
      </w:r>
      <w:proofErr w:type="spellStart"/>
      <w:r w:rsidRPr="00E02FE2">
        <w:rPr>
          <w:rFonts w:eastAsiaTheme="minorHAnsi"/>
          <w:shd w:val="clear" w:color="auto" w:fill="auto"/>
          <w:lang w:eastAsia="en-US"/>
        </w:rPr>
        <w:t>data_</w:t>
      </w:r>
      <w:proofErr w:type="gramStart"/>
      <w:r w:rsidRPr="00E02FE2">
        <w:rPr>
          <w:rFonts w:eastAsiaTheme="minorHAnsi"/>
          <w:shd w:val="clear" w:color="auto" w:fill="auto"/>
          <w:lang w:eastAsia="en-US"/>
        </w:rPr>
        <w:t>f</w:t>
      </w:r>
      <w:proofErr w:type="spellEnd"/>
      <w:r w:rsidRPr="00E02FE2">
        <w:rPr>
          <w:rFonts w:eastAsiaTheme="minorHAnsi"/>
          <w:bCs/>
          <w:color w:val="000081"/>
          <w:shd w:val="clear" w:color="auto" w:fill="auto"/>
          <w:lang w:eastAsia="en-US"/>
        </w:rPr>
        <w:t>[</w:t>
      </w:r>
      <w:proofErr w:type="gramEnd"/>
      <w:r w:rsidRPr="00E02FE2">
        <w:rPr>
          <w:rFonts w:eastAsiaTheme="minorHAnsi"/>
          <w:bCs/>
          <w:color w:val="000081"/>
          <w:shd w:val="clear" w:color="auto" w:fill="auto"/>
          <w:lang w:eastAsia="en-US"/>
        </w:rPr>
        <w:t>.</w:t>
      </w:r>
      <w:r w:rsidRPr="00E02FE2">
        <w:rPr>
          <w:rFonts w:eastAsiaTheme="minorHAnsi"/>
          <w:shd w:val="clear" w:color="auto" w:fill="auto"/>
          <w:lang w:eastAsia="en-US"/>
        </w:rPr>
        <w:t>,2</w:t>
      </w:r>
      <w:r w:rsidRPr="00E02FE2">
        <w:rPr>
          <w:rFonts w:eastAsiaTheme="minorHAnsi"/>
          <w:bCs/>
          <w:color w:val="000081"/>
          <w:shd w:val="clear" w:color="auto" w:fill="auto"/>
          <w:lang w:eastAsia="en-US"/>
        </w:rPr>
        <w:t>]</w:t>
      </w:r>
    </w:p>
    <w:p w14:paraId="5483EABA" w14:textId="77777777" w:rsidR="00F16B13" w:rsidRPr="00E02FE2" w:rsidRDefault="00F16B13" w:rsidP="00E02FE2">
      <w:pPr>
        <w:rPr>
          <w:rFonts w:eastAsiaTheme="minorHAnsi"/>
          <w:bCs/>
          <w:color w:val="000081"/>
          <w:shd w:val="clear" w:color="auto" w:fill="auto"/>
          <w:lang w:eastAsia="en-US"/>
        </w:rPr>
      </w:pPr>
      <w:r w:rsidRPr="00E02FE2">
        <w:rPr>
          <w:rFonts w:eastAsiaTheme="minorHAnsi"/>
          <w:shd w:val="clear" w:color="auto" w:fill="auto"/>
          <w:lang w:eastAsia="en-US"/>
        </w:rPr>
        <w:t xml:space="preserve">child </w:t>
      </w:r>
      <w:r w:rsidRPr="00E02FE2">
        <w:rPr>
          <w:rFonts w:eastAsiaTheme="minorHAnsi"/>
          <w:bCs/>
          <w:color w:val="000081"/>
          <w:shd w:val="clear" w:color="auto" w:fill="auto"/>
          <w:lang w:eastAsia="en-US"/>
        </w:rPr>
        <w:t xml:space="preserve">= </w:t>
      </w:r>
      <w:proofErr w:type="spellStart"/>
      <w:r w:rsidRPr="00E02FE2">
        <w:rPr>
          <w:rFonts w:eastAsiaTheme="minorHAnsi"/>
          <w:shd w:val="clear" w:color="auto" w:fill="auto"/>
          <w:lang w:eastAsia="en-US"/>
        </w:rPr>
        <w:t>data_</w:t>
      </w:r>
      <w:proofErr w:type="gramStart"/>
      <w:r w:rsidRPr="00E02FE2">
        <w:rPr>
          <w:rFonts w:eastAsiaTheme="minorHAnsi"/>
          <w:shd w:val="clear" w:color="auto" w:fill="auto"/>
          <w:lang w:eastAsia="en-US"/>
        </w:rPr>
        <w:t>f</w:t>
      </w:r>
      <w:proofErr w:type="spellEnd"/>
      <w:r w:rsidRPr="00E02FE2">
        <w:rPr>
          <w:rFonts w:eastAsiaTheme="minorHAnsi"/>
          <w:bCs/>
          <w:color w:val="000081"/>
          <w:shd w:val="clear" w:color="auto" w:fill="auto"/>
          <w:lang w:eastAsia="en-US"/>
        </w:rPr>
        <w:t>[</w:t>
      </w:r>
      <w:proofErr w:type="gramEnd"/>
      <w:r w:rsidRPr="00E02FE2">
        <w:rPr>
          <w:rFonts w:eastAsiaTheme="minorHAnsi"/>
          <w:bCs/>
          <w:color w:val="000081"/>
          <w:shd w:val="clear" w:color="auto" w:fill="auto"/>
          <w:lang w:eastAsia="en-US"/>
        </w:rPr>
        <w:t>.</w:t>
      </w:r>
      <w:r w:rsidRPr="00E02FE2">
        <w:rPr>
          <w:rFonts w:eastAsiaTheme="minorHAnsi"/>
          <w:shd w:val="clear" w:color="auto" w:fill="auto"/>
          <w:lang w:eastAsia="en-US"/>
        </w:rPr>
        <w:t>,3</w:t>
      </w:r>
      <w:r w:rsidRPr="00E02FE2">
        <w:rPr>
          <w:rFonts w:eastAsiaTheme="minorHAnsi"/>
          <w:bCs/>
          <w:color w:val="000081"/>
          <w:shd w:val="clear" w:color="auto" w:fill="auto"/>
          <w:lang w:eastAsia="en-US"/>
        </w:rPr>
        <w:t>]</w:t>
      </w:r>
    </w:p>
    <w:p w14:paraId="63D0B377"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following fisher</w:t>
      </w:r>
    </w:p>
    <w:p w14:paraId="5881CA86"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color w:val="000000"/>
          <w:shd w:val="clear" w:color="auto" w:fill="auto"/>
          <w:lang w:eastAsia="en-US"/>
        </w:rPr>
        <w:t>xbar</w:t>
      </w:r>
      <w:proofErr w:type="spellEnd"/>
      <w:r w:rsidRPr="00E02FE2">
        <w:rPr>
          <w:rFonts w:eastAsiaTheme="minorHAnsi"/>
          <w:color w:val="000000"/>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color w:val="C50062"/>
          <w:shd w:val="clear" w:color="auto" w:fill="auto"/>
          <w:lang w:eastAsia="en-US"/>
        </w:rPr>
        <w:t>1</w:t>
      </w:r>
      <w:r w:rsidRPr="00E02FE2">
        <w:rPr>
          <w:rFonts w:eastAsiaTheme="minorHAnsi"/>
          <w:color w:val="000000"/>
          <w:shd w:val="clear" w:color="auto" w:fill="auto"/>
          <w:lang w:eastAsia="en-US"/>
        </w:rPr>
        <w:t>/(2</w:t>
      </w:r>
      <w:r w:rsidRPr="00E02FE2">
        <w:rPr>
          <w:rFonts w:eastAsiaTheme="minorHAnsi"/>
          <w:shd w:val="clear" w:color="auto" w:fill="auto"/>
          <w:lang w:eastAsia="en-US"/>
        </w:rPr>
        <w:t>*rows(</w:t>
      </w:r>
      <w:proofErr w:type="spellStart"/>
      <w:r w:rsidRPr="00E02FE2">
        <w:rPr>
          <w:rFonts w:eastAsiaTheme="minorHAnsi"/>
          <w:shd w:val="clear" w:color="auto" w:fill="auto"/>
          <w:lang w:eastAsia="en-US"/>
        </w:rPr>
        <w:t>data_f</w:t>
      </w:r>
      <w:proofErr w:type="spellEnd"/>
      <w:r w:rsidRPr="00E02FE2">
        <w:rPr>
          <w:rFonts w:eastAsiaTheme="minorHAnsi"/>
          <w:shd w:val="clear" w:color="auto" w:fill="auto"/>
          <w:lang w:eastAsia="en-US"/>
        </w:rPr>
        <w:t>)) * sum(</w:t>
      </w:r>
      <w:proofErr w:type="gramStart"/>
      <w:r w:rsidRPr="00E02FE2">
        <w:rPr>
          <w:rFonts w:eastAsiaTheme="minorHAnsi"/>
          <w:shd w:val="clear" w:color="auto" w:fill="auto"/>
          <w:lang w:eastAsia="en-US"/>
        </w:rPr>
        <w:t>mother:+</w:t>
      </w:r>
      <w:proofErr w:type="gramEnd"/>
      <w:r w:rsidRPr="00E02FE2">
        <w:rPr>
          <w:rFonts w:eastAsiaTheme="minorHAnsi"/>
          <w:shd w:val="clear" w:color="auto" w:fill="auto"/>
          <w:lang w:eastAsia="en-US"/>
        </w:rPr>
        <w:t>child)</w:t>
      </w:r>
    </w:p>
    <w:p w14:paraId="06435EE9"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mdiff</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proofErr w:type="gramStart"/>
      <w:r w:rsidRPr="00E02FE2">
        <w:rPr>
          <w:rFonts w:eastAsiaTheme="minorHAnsi"/>
          <w:shd w:val="clear" w:color="auto" w:fill="auto"/>
          <w:lang w:eastAsia="en-US"/>
        </w:rPr>
        <w:t>mother</w:t>
      </w:r>
      <w:r w:rsidRPr="00E02FE2">
        <w:rPr>
          <w:rFonts w:eastAsiaTheme="minorHAnsi"/>
          <w:bCs/>
          <w:color w:val="000081"/>
          <w:shd w:val="clear" w:color="auto" w:fill="auto"/>
          <w:lang w:eastAsia="en-US"/>
        </w:rPr>
        <w:t>:-</w:t>
      </w:r>
      <w:proofErr w:type="gramEnd"/>
      <w:r w:rsidRPr="00E02FE2">
        <w:rPr>
          <w:rFonts w:eastAsiaTheme="minorHAnsi"/>
          <w:shd w:val="clear" w:color="auto" w:fill="auto"/>
          <w:lang w:eastAsia="en-US"/>
        </w:rPr>
        <w:t>mean(mother)</w:t>
      </w:r>
    </w:p>
    <w:p w14:paraId="619CB728"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cdiff</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proofErr w:type="gramStart"/>
      <w:r w:rsidRPr="00E02FE2">
        <w:rPr>
          <w:rFonts w:eastAsiaTheme="minorHAnsi"/>
          <w:shd w:val="clear" w:color="auto" w:fill="auto"/>
          <w:lang w:eastAsia="en-US"/>
        </w:rPr>
        <w:t>child</w:t>
      </w:r>
      <w:r w:rsidRPr="00E02FE2">
        <w:rPr>
          <w:rFonts w:eastAsiaTheme="minorHAnsi"/>
          <w:bCs/>
          <w:color w:val="000081"/>
          <w:shd w:val="clear" w:color="auto" w:fill="auto"/>
          <w:lang w:eastAsia="en-US"/>
        </w:rPr>
        <w:t>:-</w:t>
      </w:r>
      <w:proofErr w:type="gramEnd"/>
      <w:r w:rsidRPr="00E02FE2">
        <w:rPr>
          <w:rFonts w:eastAsiaTheme="minorHAnsi"/>
          <w:shd w:val="clear" w:color="auto" w:fill="auto"/>
          <w:lang w:eastAsia="en-US"/>
        </w:rPr>
        <w:t>mean(child)</w:t>
      </w:r>
    </w:p>
    <w:p w14:paraId="542B614E"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-3-</w:t>
      </w:r>
    </w:p>
    <w:p w14:paraId="1F40DD22"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lastRenderedPageBreak/>
        <w:t>C:\Users\Carl\OneDrive\Research\2 - BCA\Research project\bca_rp2\scripts\stata_notes.do.txt Tuesday, 20 March 2018 02:18</w:t>
      </w:r>
    </w:p>
    <w:p w14:paraId="16701521"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color w:val="0000FF"/>
          <w:shd w:val="clear" w:color="auto" w:fill="auto"/>
          <w:lang w:eastAsia="en-US"/>
        </w:rPr>
        <w:t>var</w:t>
      </w:r>
      <w:proofErr w:type="spellEnd"/>
      <w:r w:rsidRPr="00E02FE2">
        <w:rPr>
          <w:rFonts w:eastAsiaTheme="minorHAnsi"/>
          <w:color w:val="0000FF"/>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color w:val="C50062"/>
          <w:shd w:val="clear" w:color="auto" w:fill="auto"/>
          <w:lang w:eastAsia="en-US"/>
        </w:rPr>
        <w:t>1</w:t>
      </w:r>
      <w:r w:rsidRPr="00E02FE2">
        <w:rPr>
          <w:rFonts w:eastAsiaTheme="minorHAnsi"/>
          <w:color w:val="000000"/>
          <w:shd w:val="clear" w:color="auto" w:fill="auto"/>
          <w:lang w:eastAsia="en-US"/>
        </w:rPr>
        <w:t>/(2</w:t>
      </w:r>
      <w:r w:rsidRPr="00E02FE2">
        <w:rPr>
          <w:rFonts w:eastAsiaTheme="minorHAnsi"/>
          <w:shd w:val="clear" w:color="auto" w:fill="auto"/>
          <w:lang w:eastAsia="en-US"/>
        </w:rPr>
        <w:t>*rows(</w:t>
      </w:r>
      <w:proofErr w:type="spellStart"/>
      <w:r w:rsidRPr="00E02FE2">
        <w:rPr>
          <w:rFonts w:eastAsiaTheme="minorHAnsi"/>
          <w:shd w:val="clear" w:color="auto" w:fill="auto"/>
          <w:lang w:eastAsia="en-US"/>
        </w:rPr>
        <w:t>data_f</w:t>
      </w:r>
      <w:proofErr w:type="spellEnd"/>
      <w:r w:rsidRPr="00E02FE2">
        <w:rPr>
          <w:rFonts w:eastAsiaTheme="minorHAnsi"/>
          <w:shd w:val="clear" w:color="auto" w:fill="auto"/>
          <w:lang w:eastAsia="en-US"/>
        </w:rPr>
        <w:t>)) * (sum(</w:t>
      </w:r>
      <w:proofErr w:type="spellStart"/>
      <w:proofErr w:type="gramStart"/>
      <w:r w:rsidRPr="00E02FE2">
        <w:rPr>
          <w:rFonts w:eastAsiaTheme="minorHAnsi"/>
          <w:shd w:val="clear" w:color="auto" w:fill="auto"/>
          <w:lang w:eastAsia="en-US"/>
        </w:rPr>
        <w:t>mdiff</w:t>
      </w:r>
      <w:proofErr w:type="spellEnd"/>
      <w:r w:rsidRPr="00E02FE2">
        <w:rPr>
          <w:rFonts w:eastAsiaTheme="minorHAnsi"/>
          <w:shd w:val="clear" w:color="auto" w:fill="auto"/>
          <w:lang w:eastAsia="en-US"/>
        </w:rPr>
        <w:t>:^</w:t>
      </w:r>
      <w:proofErr w:type="gramEnd"/>
      <w:r w:rsidRPr="00E02FE2">
        <w:rPr>
          <w:rFonts w:eastAsiaTheme="minorHAnsi"/>
          <w:shd w:val="clear" w:color="auto" w:fill="auto"/>
          <w:lang w:eastAsia="en-US"/>
        </w:rPr>
        <w:t>2)+sum(</w:t>
      </w:r>
      <w:proofErr w:type="spellStart"/>
      <w:r w:rsidRPr="00E02FE2">
        <w:rPr>
          <w:rFonts w:eastAsiaTheme="minorHAnsi"/>
          <w:shd w:val="clear" w:color="auto" w:fill="auto"/>
          <w:lang w:eastAsia="en-US"/>
        </w:rPr>
        <w:t>cdiff</w:t>
      </w:r>
      <w:proofErr w:type="spellEnd"/>
      <w:r w:rsidRPr="00E02FE2">
        <w:rPr>
          <w:rFonts w:eastAsiaTheme="minorHAnsi"/>
          <w:shd w:val="clear" w:color="auto" w:fill="auto"/>
          <w:lang w:eastAsia="en-US"/>
        </w:rPr>
        <w:t>:^2))</w:t>
      </w:r>
    </w:p>
    <w:p w14:paraId="64E75A2B"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sd</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sqrt(</w:t>
      </w:r>
      <w:proofErr w:type="spellStart"/>
      <w:r w:rsidRPr="00E02FE2">
        <w:rPr>
          <w:rFonts w:eastAsiaTheme="minorHAnsi"/>
          <w:shd w:val="clear" w:color="auto" w:fill="auto"/>
          <w:lang w:eastAsia="en-US"/>
        </w:rPr>
        <w:t>var</w:t>
      </w:r>
      <w:proofErr w:type="spellEnd"/>
      <w:r w:rsidRPr="00E02FE2">
        <w:rPr>
          <w:rFonts w:eastAsiaTheme="minorHAnsi"/>
          <w:shd w:val="clear" w:color="auto" w:fill="auto"/>
          <w:lang w:eastAsia="en-US"/>
        </w:rPr>
        <w:t>)</w:t>
      </w:r>
    </w:p>
    <w:p w14:paraId="1A7B12E4"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the below corresponds to consistency of agreement</w:t>
      </w:r>
    </w:p>
    <w:p w14:paraId="7E90848C"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color w:val="000000"/>
          <w:shd w:val="clear" w:color="auto" w:fill="auto"/>
          <w:lang w:eastAsia="en-US"/>
        </w:rPr>
        <w:t>r_icc_ca</w:t>
      </w:r>
      <w:proofErr w:type="spellEnd"/>
      <w:r w:rsidRPr="00E02FE2">
        <w:rPr>
          <w:rFonts w:eastAsiaTheme="minorHAnsi"/>
          <w:color w:val="000000"/>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color w:val="C50062"/>
          <w:shd w:val="clear" w:color="auto" w:fill="auto"/>
          <w:lang w:eastAsia="en-US"/>
        </w:rPr>
        <w:t>1</w:t>
      </w:r>
      <w:r w:rsidRPr="00E02FE2">
        <w:rPr>
          <w:rFonts w:eastAsiaTheme="minorHAnsi"/>
          <w:color w:val="000000"/>
          <w:shd w:val="clear" w:color="auto" w:fill="auto"/>
          <w:lang w:eastAsia="en-US"/>
        </w:rPr>
        <w:t>/(rows(</w:t>
      </w:r>
      <w:proofErr w:type="spellStart"/>
      <w:r w:rsidRPr="00E02FE2">
        <w:rPr>
          <w:rFonts w:eastAsiaTheme="minorHAnsi"/>
          <w:color w:val="000000"/>
          <w:shd w:val="clear" w:color="auto" w:fill="auto"/>
          <w:lang w:eastAsia="en-US"/>
        </w:rPr>
        <w:t>data_</w:t>
      </w:r>
      <w:proofErr w:type="gramStart"/>
      <w:r w:rsidRPr="00E02FE2">
        <w:rPr>
          <w:rFonts w:eastAsiaTheme="minorHAnsi"/>
          <w:color w:val="000000"/>
          <w:shd w:val="clear" w:color="auto" w:fill="auto"/>
          <w:lang w:eastAsia="en-US"/>
        </w:rPr>
        <w:t>f</w:t>
      </w:r>
      <w:proofErr w:type="spellEnd"/>
      <w:r w:rsidRPr="00E02FE2">
        <w:rPr>
          <w:rFonts w:eastAsiaTheme="minorHAnsi"/>
          <w:color w:val="000000"/>
          <w:shd w:val="clear" w:color="auto" w:fill="auto"/>
          <w:lang w:eastAsia="en-US"/>
        </w:rPr>
        <w:t>)</w:t>
      </w:r>
      <w:r w:rsidRPr="00E02FE2">
        <w:rPr>
          <w:rFonts w:eastAsiaTheme="minorHAnsi"/>
          <w:shd w:val="clear" w:color="auto" w:fill="auto"/>
          <w:lang w:eastAsia="en-US"/>
        </w:rPr>
        <w:t>*</w:t>
      </w:r>
      <w:proofErr w:type="spellStart"/>
      <w:proofErr w:type="gramEnd"/>
      <w:r w:rsidRPr="00E02FE2">
        <w:rPr>
          <w:rFonts w:eastAsiaTheme="minorHAnsi"/>
          <w:shd w:val="clear" w:color="auto" w:fill="auto"/>
          <w:lang w:eastAsia="en-US"/>
        </w:rPr>
        <w:t>var</w:t>
      </w:r>
      <w:proofErr w:type="spellEnd"/>
      <w:r w:rsidRPr="00E02FE2">
        <w:rPr>
          <w:rFonts w:eastAsiaTheme="minorHAnsi"/>
          <w:shd w:val="clear" w:color="auto" w:fill="auto"/>
          <w:lang w:eastAsia="en-US"/>
        </w:rPr>
        <w:t>) * sum(</w:t>
      </w:r>
      <w:proofErr w:type="spellStart"/>
      <w:r w:rsidRPr="00E02FE2">
        <w:rPr>
          <w:rFonts w:eastAsiaTheme="minorHAnsi"/>
          <w:shd w:val="clear" w:color="auto" w:fill="auto"/>
          <w:lang w:eastAsia="en-US"/>
        </w:rPr>
        <w:t>mdiff</w:t>
      </w:r>
      <w:proofErr w:type="spellEnd"/>
      <w:r w:rsidRPr="00E02FE2">
        <w:rPr>
          <w:rFonts w:eastAsiaTheme="minorHAnsi"/>
          <w:shd w:val="clear" w:color="auto" w:fill="auto"/>
          <w:lang w:eastAsia="en-US"/>
        </w:rPr>
        <w:t>:*</w:t>
      </w:r>
      <w:proofErr w:type="spellStart"/>
      <w:r w:rsidRPr="00E02FE2">
        <w:rPr>
          <w:rFonts w:eastAsiaTheme="minorHAnsi"/>
          <w:shd w:val="clear" w:color="auto" w:fill="auto"/>
          <w:lang w:eastAsia="en-US"/>
        </w:rPr>
        <w:t>cdiff</w:t>
      </w:r>
      <w:proofErr w:type="spellEnd"/>
      <w:r w:rsidRPr="00E02FE2">
        <w:rPr>
          <w:rFonts w:eastAsiaTheme="minorHAnsi"/>
          <w:shd w:val="clear" w:color="auto" w:fill="auto"/>
          <w:lang w:eastAsia="en-US"/>
        </w:rPr>
        <w:t>)</w:t>
      </w:r>
    </w:p>
    <w:p w14:paraId="0939F941"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end</w:t>
      </w:r>
    </w:p>
    <w:p w14:paraId="101BF8F9"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end</w:t>
      </w:r>
    </w:p>
    <w:p w14:paraId="1C2B3171"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Spearman correlation coefficient provides a non-parametric approach to considering correlation: instead of making distributional</w:t>
      </w:r>
    </w:p>
    <w:p w14:paraId="40146C61"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assumptions, it considers the degree to which the relationship two variables can be considered to display a monotonic trend.</w:t>
      </w:r>
    </w:p>
    <w:p w14:paraId="6A8EA525"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 (according to </w:t>
      </w:r>
      <w:proofErr w:type="spellStart"/>
      <w:r w:rsidRPr="00E02FE2">
        <w:rPr>
          <w:rFonts w:eastAsiaTheme="minorHAnsi"/>
          <w:shd w:val="clear" w:color="auto" w:fill="auto"/>
          <w:lang w:eastAsia="en-US"/>
        </w:rPr>
        <w:t>wikipedia</w:t>
      </w:r>
      <w:proofErr w:type="spellEnd"/>
      <w:r w:rsidRPr="00E02FE2">
        <w:rPr>
          <w:rFonts w:eastAsiaTheme="minorHAnsi"/>
          <w:shd w:val="clear" w:color="auto" w:fill="auto"/>
          <w:lang w:eastAsia="en-US"/>
        </w:rPr>
        <w:t xml:space="preserve">): defined as the </w:t>
      </w:r>
      <w:proofErr w:type="spellStart"/>
      <w:r w:rsidRPr="00E02FE2">
        <w:rPr>
          <w:rFonts w:eastAsiaTheme="minorHAnsi"/>
          <w:shd w:val="clear" w:color="auto" w:fill="auto"/>
          <w:lang w:eastAsia="en-US"/>
        </w:rPr>
        <w:t>pearson</w:t>
      </w:r>
      <w:proofErr w:type="spellEnd"/>
      <w:r w:rsidRPr="00E02FE2">
        <w:rPr>
          <w:rFonts w:eastAsiaTheme="minorHAnsi"/>
          <w:shd w:val="clear" w:color="auto" w:fill="auto"/>
          <w:lang w:eastAsia="en-US"/>
        </w:rPr>
        <w:t xml:space="preserve"> correlation coefficient of the two variables using their rank order</w:t>
      </w:r>
    </w:p>
    <w:p w14:paraId="7D626975"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 In </w:t>
      </w:r>
      <w:proofErr w:type="spellStart"/>
      <w:r w:rsidRPr="00E02FE2">
        <w:rPr>
          <w:rFonts w:eastAsiaTheme="minorHAnsi"/>
          <w:shd w:val="clear" w:color="auto" w:fill="auto"/>
          <w:lang w:eastAsia="en-US"/>
        </w:rPr>
        <w:t>stata</w:t>
      </w:r>
      <w:proofErr w:type="spellEnd"/>
      <w:r w:rsidRPr="00E02FE2">
        <w:rPr>
          <w:rFonts w:eastAsiaTheme="minorHAnsi"/>
          <w:shd w:val="clear" w:color="auto" w:fill="auto"/>
          <w:lang w:eastAsia="en-US"/>
        </w:rPr>
        <w:t xml:space="preserve"> / </w:t>
      </w:r>
      <w:proofErr w:type="spellStart"/>
      <w:r w:rsidRPr="00E02FE2">
        <w:rPr>
          <w:rFonts w:eastAsiaTheme="minorHAnsi"/>
          <w:shd w:val="clear" w:color="auto" w:fill="auto"/>
          <w:lang w:eastAsia="en-US"/>
        </w:rPr>
        <w:t>mata</w:t>
      </w:r>
      <w:proofErr w:type="spellEnd"/>
      <w:r w:rsidRPr="00E02FE2">
        <w:rPr>
          <w:rFonts w:eastAsiaTheme="minorHAnsi"/>
          <w:shd w:val="clear" w:color="auto" w:fill="auto"/>
          <w:lang w:eastAsia="en-US"/>
        </w:rPr>
        <w:t>:</w:t>
      </w:r>
    </w:p>
    <w:p w14:paraId="4374B8B9"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color w:val="0000FF"/>
          <w:shd w:val="clear" w:color="auto" w:fill="auto"/>
          <w:lang w:eastAsia="en-US"/>
        </w:rPr>
        <w:t>sysuse</w:t>
      </w:r>
      <w:proofErr w:type="spellEnd"/>
      <w:r w:rsidRPr="00E02FE2">
        <w:rPr>
          <w:rFonts w:eastAsiaTheme="minorHAnsi"/>
          <w:color w:val="0000FF"/>
          <w:shd w:val="clear" w:color="auto" w:fill="auto"/>
          <w:lang w:eastAsia="en-US"/>
        </w:rPr>
        <w:t xml:space="preserve"> </w:t>
      </w:r>
      <w:proofErr w:type="spellStart"/>
      <w:r w:rsidRPr="00E02FE2">
        <w:rPr>
          <w:rFonts w:eastAsiaTheme="minorHAnsi"/>
          <w:shd w:val="clear" w:color="auto" w:fill="auto"/>
          <w:lang w:eastAsia="en-US"/>
        </w:rPr>
        <w:t>auto</w:t>
      </w:r>
      <w:r w:rsidRPr="00E02FE2">
        <w:rPr>
          <w:rFonts w:eastAsiaTheme="minorHAnsi"/>
          <w:bCs/>
          <w:color w:val="000081"/>
          <w:shd w:val="clear" w:color="auto" w:fill="auto"/>
          <w:lang w:eastAsia="en-US"/>
        </w:rPr>
        <w:t>.</w:t>
      </w:r>
      <w:r w:rsidRPr="00E02FE2">
        <w:rPr>
          <w:rFonts w:eastAsiaTheme="minorHAnsi"/>
          <w:shd w:val="clear" w:color="auto" w:fill="auto"/>
          <w:lang w:eastAsia="en-US"/>
        </w:rPr>
        <w:t>dta</w:t>
      </w:r>
      <w:proofErr w:type="spellEnd"/>
    </w:p>
    <w:p w14:paraId="6FDF5790" w14:textId="77777777" w:rsidR="00F16B13" w:rsidRPr="00E02FE2" w:rsidRDefault="00F16B13" w:rsidP="00E02FE2">
      <w:pPr>
        <w:rPr>
          <w:rFonts w:eastAsiaTheme="minorHAnsi"/>
          <w:shd w:val="clear" w:color="auto" w:fill="auto"/>
          <w:lang w:eastAsia="en-US"/>
        </w:rPr>
      </w:pPr>
      <w:r w:rsidRPr="00E02FE2">
        <w:rPr>
          <w:rFonts w:eastAsiaTheme="minorHAnsi"/>
          <w:color w:val="5959FF"/>
          <w:shd w:val="clear" w:color="auto" w:fill="auto"/>
          <w:lang w:eastAsia="en-US"/>
        </w:rPr>
        <w:t xml:space="preserve">gen </w:t>
      </w:r>
      <w:r w:rsidRPr="00E02FE2">
        <w:rPr>
          <w:rFonts w:eastAsiaTheme="minorHAnsi"/>
          <w:shd w:val="clear" w:color="auto" w:fill="auto"/>
          <w:lang w:eastAsia="en-US"/>
        </w:rPr>
        <w:t xml:space="preserve">id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_n</w:t>
      </w:r>
    </w:p>
    <w:p w14:paraId="662F1EA7"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append rank order of the respective variables</w:t>
      </w:r>
    </w:p>
    <w:p w14:paraId="38B7E9E0" w14:textId="77777777" w:rsidR="00F16B13" w:rsidRPr="00E02FE2" w:rsidRDefault="00F16B13" w:rsidP="00E02FE2">
      <w:pPr>
        <w:rPr>
          <w:rFonts w:eastAsiaTheme="minorHAnsi"/>
          <w:bCs/>
          <w:color w:val="408181"/>
          <w:shd w:val="clear" w:color="auto" w:fill="auto"/>
          <w:lang w:eastAsia="en-US"/>
        </w:rPr>
      </w:pPr>
      <w:r w:rsidRPr="00E02FE2">
        <w:rPr>
          <w:rFonts w:eastAsiaTheme="minorHAnsi"/>
          <w:color w:val="5959FF"/>
          <w:shd w:val="clear" w:color="auto" w:fill="auto"/>
          <w:lang w:eastAsia="en-US"/>
        </w:rPr>
        <w:t xml:space="preserve">foreach </w:t>
      </w:r>
      <w:proofErr w:type="spellStart"/>
      <w:r w:rsidRPr="00E02FE2">
        <w:rPr>
          <w:rFonts w:eastAsiaTheme="minorHAnsi"/>
          <w:color w:val="0000FF"/>
          <w:shd w:val="clear" w:color="auto" w:fill="auto"/>
          <w:lang w:eastAsia="en-US"/>
        </w:rPr>
        <w:t>var</w:t>
      </w:r>
      <w:proofErr w:type="spellEnd"/>
      <w:r w:rsidRPr="00E02FE2">
        <w:rPr>
          <w:rFonts w:eastAsiaTheme="minorHAnsi"/>
          <w:color w:val="0000FF"/>
          <w:shd w:val="clear" w:color="auto" w:fill="auto"/>
          <w:lang w:eastAsia="en-US"/>
        </w:rPr>
        <w:t xml:space="preserve"> </w:t>
      </w:r>
      <w:r w:rsidRPr="00E02FE2">
        <w:rPr>
          <w:rFonts w:eastAsiaTheme="minorHAnsi"/>
          <w:shd w:val="clear" w:color="auto" w:fill="auto"/>
          <w:lang w:eastAsia="en-US"/>
        </w:rPr>
        <w:t xml:space="preserve">in price mpg </w:t>
      </w:r>
      <w:r w:rsidRPr="00E02FE2">
        <w:rPr>
          <w:rFonts w:eastAsiaTheme="minorHAnsi"/>
          <w:bCs/>
          <w:color w:val="408181"/>
          <w:shd w:val="clear" w:color="auto" w:fill="auto"/>
          <w:lang w:eastAsia="en-US"/>
        </w:rPr>
        <w:t>{</w:t>
      </w:r>
    </w:p>
    <w:p w14:paraId="0293FDDC"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color w:val="0000FF"/>
          <w:shd w:val="clear" w:color="auto" w:fill="auto"/>
          <w:lang w:eastAsia="en-US"/>
        </w:rPr>
        <w:t>egen</w:t>
      </w:r>
      <w:proofErr w:type="spellEnd"/>
      <w:r w:rsidRPr="00E02FE2">
        <w:rPr>
          <w:rFonts w:eastAsiaTheme="minorHAnsi"/>
          <w:color w:val="0000FF"/>
          <w:shd w:val="clear" w:color="auto" w:fill="auto"/>
          <w:lang w:eastAsia="en-US"/>
        </w:rPr>
        <w:t xml:space="preserve"> </w:t>
      </w:r>
      <w:r w:rsidRPr="00E02FE2">
        <w:rPr>
          <w:rFonts w:eastAsiaTheme="minorHAnsi"/>
          <w:color w:val="FF0081"/>
          <w:shd w:val="clear" w:color="auto" w:fill="auto"/>
          <w:lang w:eastAsia="en-US"/>
        </w:rPr>
        <w:t>`</w:t>
      </w:r>
      <w:proofErr w:type="spellStart"/>
      <w:r w:rsidRPr="00E02FE2">
        <w:rPr>
          <w:rFonts w:eastAsiaTheme="minorHAnsi"/>
          <w:color w:val="FF0081"/>
          <w:shd w:val="clear" w:color="auto" w:fill="auto"/>
          <w:lang w:eastAsia="en-US"/>
        </w:rPr>
        <w:t>var</w:t>
      </w:r>
      <w:proofErr w:type="spellEnd"/>
      <w:r w:rsidRPr="00E02FE2">
        <w:rPr>
          <w:rFonts w:eastAsiaTheme="minorHAnsi"/>
          <w:color w:val="FF0081"/>
          <w:shd w:val="clear" w:color="auto" w:fill="auto"/>
          <w:lang w:eastAsia="en-US"/>
        </w:rPr>
        <w:t>'</w:t>
      </w:r>
      <w:r w:rsidRPr="00E02FE2">
        <w:rPr>
          <w:rFonts w:eastAsiaTheme="minorHAnsi"/>
          <w:shd w:val="clear" w:color="auto" w:fill="auto"/>
          <w:lang w:eastAsia="en-US"/>
        </w:rPr>
        <w:t xml:space="preserve">_rank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rank(</w:t>
      </w:r>
      <w:r w:rsidRPr="00E02FE2">
        <w:rPr>
          <w:rFonts w:eastAsiaTheme="minorHAnsi"/>
          <w:color w:val="FF0081"/>
          <w:shd w:val="clear" w:color="auto" w:fill="auto"/>
          <w:lang w:eastAsia="en-US"/>
        </w:rPr>
        <w:t>`</w:t>
      </w:r>
      <w:proofErr w:type="spellStart"/>
      <w:r w:rsidRPr="00E02FE2">
        <w:rPr>
          <w:rFonts w:eastAsiaTheme="minorHAnsi"/>
          <w:color w:val="FF0081"/>
          <w:shd w:val="clear" w:color="auto" w:fill="auto"/>
          <w:lang w:eastAsia="en-US"/>
        </w:rPr>
        <w:t>var</w:t>
      </w:r>
      <w:proofErr w:type="spellEnd"/>
      <w:r w:rsidRPr="00E02FE2">
        <w:rPr>
          <w:rFonts w:eastAsiaTheme="minorHAnsi"/>
          <w:color w:val="FF0081"/>
          <w:shd w:val="clear" w:color="auto" w:fill="auto"/>
          <w:lang w:eastAsia="en-US"/>
        </w:rPr>
        <w:t>'</w:t>
      </w:r>
      <w:r w:rsidRPr="00E02FE2">
        <w:rPr>
          <w:rFonts w:eastAsiaTheme="minorHAnsi"/>
          <w:shd w:val="clear" w:color="auto" w:fill="auto"/>
          <w:lang w:eastAsia="en-US"/>
        </w:rPr>
        <w:t>)</w:t>
      </w:r>
    </w:p>
    <w:p w14:paraId="027E9F57"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4EB38BD9"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mata</w:t>
      </w:r>
      <w:proofErr w:type="spellEnd"/>
    </w:p>
    <w:p w14:paraId="5908D9FE"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data_r</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proofErr w:type="spellStart"/>
      <w:r w:rsidRPr="00E02FE2">
        <w:rPr>
          <w:rFonts w:eastAsiaTheme="minorHAnsi"/>
          <w:shd w:val="clear" w:color="auto" w:fill="auto"/>
          <w:lang w:eastAsia="en-US"/>
        </w:rPr>
        <w:t>st_</w:t>
      </w:r>
      <w:proofErr w:type="gramStart"/>
      <w:r w:rsidRPr="00E02FE2">
        <w:rPr>
          <w:rFonts w:eastAsiaTheme="minorHAnsi"/>
          <w:shd w:val="clear" w:color="auto" w:fill="auto"/>
          <w:lang w:eastAsia="en-US"/>
        </w:rPr>
        <w:t>data</w:t>
      </w:r>
      <w:proofErr w:type="spellEnd"/>
      <w:r w:rsidRPr="00E02FE2">
        <w:rPr>
          <w:rFonts w:eastAsiaTheme="minorHAnsi"/>
          <w:shd w:val="clear" w:color="auto" w:fill="auto"/>
          <w:lang w:eastAsia="en-US"/>
        </w:rPr>
        <w:t>(</w:t>
      </w:r>
      <w:proofErr w:type="gramEnd"/>
      <w:r w:rsidRPr="00E02FE2">
        <w:rPr>
          <w:rFonts w:eastAsiaTheme="minorHAnsi"/>
          <w:bCs/>
          <w:color w:val="000081"/>
          <w:shd w:val="clear" w:color="auto" w:fill="auto"/>
          <w:lang w:eastAsia="en-US"/>
        </w:rPr>
        <w:t>.</w:t>
      </w:r>
      <w:r w:rsidRPr="00E02FE2">
        <w:rPr>
          <w:rFonts w:eastAsiaTheme="minorHAnsi"/>
          <w:shd w:val="clear" w:color="auto" w:fill="auto"/>
          <w:lang w:eastAsia="en-US"/>
        </w:rPr>
        <w:t xml:space="preserve">,"id </w:t>
      </w:r>
      <w:proofErr w:type="spellStart"/>
      <w:r w:rsidRPr="00E02FE2">
        <w:rPr>
          <w:rFonts w:eastAsiaTheme="minorHAnsi"/>
          <w:shd w:val="clear" w:color="auto" w:fill="auto"/>
          <w:lang w:eastAsia="en-US"/>
        </w:rPr>
        <w:t>price_rank</w:t>
      </w:r>
      <w:proofErr w:type="spellEnd"/>
      <w:r w:rsidRPr="00E02FE2">
        <w:rPr>
          <w:rFonts w:eastAsiaTheme="minorHAnsi"/>
          <w:shd w:val="clear" w:color="auto" w:fill="auto"/>
          <w:lang w:eastAsia="en-US"/>
        </w:rPr>
        <w:t xml:space="preserve"> </w:t>
      </w:r>
      <w:proofErr w:type="spellStart"/>
      <w:r w:rsidRPr="00E02FE2">
        <w:rPr>
          <w:rFonts w:eastAsiaTheme="minorHAnsi"/>
          <w:shd w:val="clear" w:color="auto" w:fill="auto"/>
          <w:lang w:eastAsia="en-US"/>
        </w:rPr>
        <w:t>mpg_rank</w:t>
      </w:r>
      <w:proofErr w:type="spellEnd"/>
      <w:r w:rsidRPr="00E02FE2">
        <w:rPr>
          <w:rFonts w:eastAsiaTheme="minorHAnsi"/>
          <w:shd w:val="clear" w:color="auto" w:fill="auto"/>
          <w:lang w:eastAsia="en-US"/>
        </w:rPr>
        <w:t>")</w:t>
      </w:r>
    </w:p>
    <w:p w14:paraId="439FD97D" w14:textId="77777777" w:rsidR="00F16B13" w:rsidRPr="00E02FE2" w:rsidRDefault="00F16B13" w:rsidP="00E02FE2">
      <w:pPr>
        <w:rPr>
          <w:rFonts w:eastAsiaTheme="minorHAnsi"/>
          <w:bCs/>
          <w:color w:val="000081"/>
          <w:shd w:val="clear" w:color="auto" w:fill="auto"/>
          <w:lang w:eastAsia="en-US"/>
        </w:rPr>
      </w:pPr>
      <w:proofErr w:type="spellStart"/>
      <w:r w:rsidRPr="00E02FE2">
        <w:rPr>
          <w:rFonts w:eastAsiaTheme="minorHAnsi"/>
          <w:shd w:val="clear" w:color="auto" w:fill="auto"/>
          <w:lang w:eastAsia="en-US"/>
        </w:rPr>
        <w:t>y_r</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proofErr w:type="spellStart"/>
      <w:r w:rsidRPr="00E02FE2">
        <w:rPr>
          <w:rFonts w:eastAsiaTheme="minorHAnsi"/>
          <w:shd w:val="clear" w:color="auto" w:fill="auto"/>
          <w:lang w:eastAsia="en-US"/>
        </w:rPr>
        <w:t>data_</w:t>
      </w:r>
      <w:proofErr w:type="gramStart"/>
      <w:r w:rsidRPr="00E02FE2">
        <w:rPr>
          <w:rFonts w:eastAsiaTheme="minorHAnsi"/>
          <w:shd w:val="clear" w:color="auto" w:fill="auto"/>
          <w:lang w:eastAsia="en-US"/>
        </w:rPr>
        <w:t>r</w:t>
      </w:r>
      <w:proofErr w:type="spellEnd"/>
      <w:r w:rsidRPr="00E02FE2">
        <w:rPr>
          <w:rFonts w:eastAsiaTheme="minorHAnsi"/>
          <w:bCs/>
          <w:color w:val="000081"/>
          <w:shd w:val="clear" w:color="auto" w:fill="auto"/>
          <w:lang w:eastAsia="en-US"/>
        </w:rPr>
        <w:t>[</w:t>
      </w:r>
      <w:proofErr w:type="gramEnd"/>
      <w:r w:rsidRPr="00E02FE2">
        <w:rPr>
          <w:rFonts w:eastAsiaTheme="minorHAnsi"/>
          <w:bCs/>
          <w:color w:val="000081"/>
          <w:shd w:val="clear" w:color="auto" w:fill="auto"/>
          <w:lang w:eastAsia="en-US"/>
        </w:rPr>
        <w:t>.</w:t>
      </w:r>
      <w:r w:rsidRPr="00E02FE2">
        <w:rPr>
          <w:rFonts w:eastAsiaTheme="minorHAnsi"/>
          <w:shd w:val="clear" w:color="auto" w:fill="auto"/>
          <w:lang w:eastAsia="en-US"/>
        </w:rPr>
        <w:t>,2</w:t>
      </w:r>
      <w:r w:rsidRPr="00E02FE2">
        <w:rPr>
          <w:rFonts w:eastAsiaTheme="minorHAnsi"/>
          <w:bCs/>
          <w:color w:val="000081"/>
          <w:shd w:val="clear" w:color="auto" w:fill="auto"/>
          <w:lang w:eastAsia="en-US"/>
        </w:rPr>
        <w:t>]</w:t>
      </w:r>
    </w:p>
    <w:p w14:paraId="66675FAF" w14:textId="77777777" w:rsidR="00F16B13" w:rsidRPr="00E02FE2" w:rsidRDefault="00F16B13" w:rsidP="00E02FE2">
      <w:pPr>
        <w:rPr>
          <w:rFonts w:eastAsiaTheme="minorHAnsi"/>
          <w:bCs/>
          <w:color w:val="000081"/>
          <w:shd w:val="clear" w:color="auto" w:fill="auto"/>
          <w:lang w:eastAsia="en-US"/>
        </w:rPr>
      </w:pPr>
      <w:proofErr w:type="spellStart"/>
      <w:r w:rsidRPr="00E02FE2">
        <w:rPr>
          <w:rFonts w:eastAsiaTheme="minorHAnsi"/>
          <w:shd w:val="clear" w:color="auto" w:fill="auto"/>
          <w:lang w:eastAsia="en-US"/>
        </w:rPr>
        <w:t>x_r</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proofErr w:type="spellStart"/>
      <w:r w:rsidRPr="00E02FE2">
        <w:rPr>
          <w:rFonts w:eastAsiaTheme="minorHAnsi"/>
          <w:shd w:val="clear" w:color="auto" w:fill="auto"/>
          <w:lang w:eastAsia="en-US"/>
        </w:rPr>
        <w:t>data_</w:t>
      </w:r>
      <w:proofErr w:type="gramStart"/>
      <w:r w:rsidRPr="00E02FE2">
        <w:rPr>
          <w:rFonts w:eastAsiaTheme="minorHAnsi"/>
          <w:shd w:val="clear" w:color="auto" w:fill="auto"/>
          <w:lang w:eastAsia="en-US"/>
        </w:rPr>
        <w:t>r</w:t>
      </w:r>
      <w:proofErr w:type="spellEnd"/>
      <w:r w:rsidRPr="00E02FE2">
        <w:rPr>
          <w:rFonts w:eastAsiaTheme="minorHAnsi"/>
          <w:bCs/>
          <w:color w:val="000081"/>
          <w:shd w:val="clear" w:color="auto" w:fill="auto"/>
          <w:lang w:eastAsia="en-US"/>
        </w:rPr>
        <w:t>[</w:t>
      </w:r>
      <w:proofErr w:type="gramEnd"/>
      <w:r w:rsidRPr="00E02FE2">
        <w:rPr>
          <w:rFonts w:eastAsiaTheme="minorHAnsi"/>
          <w:bCs/>
          <w:color w:val="000081"/>
          <w:shd w:val="clear" w:color="auto" w:fill="auto"/>
          <w:lang w:eastAsia="en-US"/>
        </w:rPr>
        <w:t>.</w:t>
      </w:r>
      <w:r w:rsidRPr="00E02FE2">
        <w:rPr>
          <w:rFonts w:eastAsiaTheme="minorHAnsi"/>
          <w:shd w:val="clear" w:color="auto" w:fill="auto"/>
          <w:lang w:eastAsia="en-US"/>
        </w:rPr>
        <w:t>,3</w:t>
      </w:r>
      <w:r w:rsidRPr="00E02FE2">
        <w:rPr>
          <w:rFonts w:eastAsiaTheme="minorHAnsi"/>
          <w:bCs/>
          <w:color w:val="000081"/>
          <w:shd w:val="clear" w:color="auto" w:fill="auto"/>
          <w:lang w:eastAsia="en-US"/>
        </w:rPr>
        <w:t>]</w:t>
      </w:r>
    </w:p>
    <w:p w14:paraId="26CE9D29"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lastRenderedPageBreak/>
        <w:t>yr_diff</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proofErr w:type="spellStart"/>
      <w:r w:rsidRPr="00E02FE2">
        <w:rPr>
          <w:rFonts w:eastAsiaTheme="minorHAnsi"/>
          <w:shd w:val="clear" w:color="auto" w:fill="auto"/>
          <w:lang w:eastAsia="en-US"/>
        </w:rPr>
        <w:t>y_</w:t>
      </w:r>
      <w:proofErr w:type="gramStart"/>
      <w:r w:rsidRPr="00E02FE2">
        <w:rPr>
          <w:rFonts w:eastAsiaTheme="minorHAnsi"/>
          <w:shd w:val="clear" w:color="auto" w:fill="auto"/>
          <w:lang w:eastAsia="en-US"/>
        </w:rPr>
        <w:t>r</w:t>
      </w:r>
      <w:proofErr w:type="spellEnd"/>
      <w:r w:rsidRPr="00E02FE2">
        <w:rPr>
          <w:rFonts w:eastAsiaTheme="minorHAnsi"/>
          <w:bCs/>
          <w:color w:val="000081"/>
          <w:shd w:val="clear" w:color="auto" w:fill="auto"/>
          <w:lang w:eastAsia="en-US"/>
        </w:rPr>
        <w:t>:-</w:t>
      </w:r>
      <w:proofErr w:type="gramEnd"/>
      <w:r w:rsidRPr="00E02FE2">
        <w:rPr>
          <w:rFonts w:eastAsiaTheme="minorHAnsi"/>
          <w:shd w:val="clear" w:color="auto" w:fill="auto"/>
          <w:lang w:eastAsia="en-US"/>
        </w:rPr>
        <w:t>mean(</w:t>
      </w:r>
      <w:proofErr w:type="spellStart"/>
      <w:r w:rsidRPr="00E02FE2">
        <w:rPr>
          <w:rFonts w:eastAsiaTheme="minorHAnsi"/>
          <w:shd w:val="clear" w:color="auto" w:fill="auto"/>
          <w:lang w:eastAsia="en-US"/>
        </w:rPr>
        <w:t>y_r</w:t>
      </w:r>
      <w:proofErr w:type="spellEnd"/>
      <w:r w:rsidRPr="00E02FE2">
        <w:rPr>
          <w:rFonts w:eastAsiaTheme="minorHAnsi"/>
          <w:shd w:val="clear" w:color="auto" w:fill="auto"/>
          <w:lang w:eastAsia="en-US"/>
        </w:rPr>
        <w:t>)</w:t>
      </w:r>
    </w:p>
    <w:p w14:paraId="5F6FE68A"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xr_diff</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proofErr w:type="spellStart"/>
      <w:r w:rsidRPr="00E02FE2">
        <w:rPr>
          <w:rFonts w:eastAsiaTheme="minorHAnsi"/>
          <w:shd w:val="clear" w:color="auto" w:fill="auto"/>
          <w:lang w:eastAsia="en-US"/>
        </w:rPr>
        <w:t>x_</w:t>
      </w:r>
      <w:proofErr w:type="gramStart"/>
      <w:r w:rsidRPr="00E02FE2">
        <w:rPr>
          <w:rFonts w:eastAsiaTheme="minorHAnsi"/>
          <w:shd w:val="clear" w:color="auto" w:fill="auto"/>
          <w:lang w:eastAsia="en-US"/>
        </w:rPr>
        <w:t>r</w:t>
      </w:r>
      <w:proofErr w:type="spellEnd"/>
      <w:r w:rsidRPr="00E02FE2">
        <w:rPr>
          <w:rFonts w:eastAsiaTheme="minorHAnsi"/>
          <w:bCs/>
          <w:color w:val="000081"/>
          <w:shd w:val="clear" w:color="auto" w:fill="auto"/>
          <w:lang w:eastAsia="en-US"/>
        </w:rPr>
        <w:t>:-</w:t>
      </w:r>
      <w:proofErr w:type="gramEnd"/>
      <w:r w:rsidRPr="00E02FE2">
        <w:rPr>
          <w:rFonts w:eastAsiaTheme="minorHAnsi"/>
          <w:shd w:val="clear" w:color="auto" w:fill="auto"/>
          <w:lang w:eastAsia="en-US"/>
        </w:rPr>
        <w:t>mean(</w:t>
      </w:r>
      <w:proofErr w:type="spellStart"/>
      <w:r w:rsidRPr="00E02FE2">
        <w:rPr>
          <w:rFonts w:eastAsiaTheme="minorHAnsi"/>
          <w:shd w:val="clear" w:color="auto" w:fill="auto"/>
          <w:lang w:eastAsia="en-US"/>
        </w:rPr>
        <w:t>x_r</w:t>
      </w:r>
      <w:proofErr w:type="spellEnd"/>
      <w:r w:rsidRPr="00E02FE2">
        <w:rPr>
          <w:rFonts w:eastAsiaTheme="minorHAnsi"/>
          <w:shd w:val="clear" w:color="auto" w:fill="auto"/>
          <w:lang w:eastAsia="en-US"/>
        </w:rPr>
        <w:t>)</w:t>
      </w:r>
    </w:p>
    <w:p w14:paraId="62EC2242"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color w:val="000000"/>
          <w:shd w:val="clear" w:color="auto" w:fill="auto"/>
          <w:lang w:eastAsia="en-US"/>
        </w:rPr>
        <w:t>sd_yr</w:t>
      </w:r>
      <w:proofErr w:type="spellEnd"/>
      <w:r w:rsidRPr="00E02FE2">
        <w:rPr>
          <w:rFonts w:eastAsiaTheme="minorHAnsi"/>
          <w:color w:val="000000"/>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color w:val="000000"/>
          <w:shd w:val="clear" w:color="auto" w:fill="auto"/>
          <w:lang w:eastAsia="en-US"/>
        </w:rPr>
        <w:t>sqrt(1/(n</w:t>
      </w:r>
      <w:r w:rsidRPr="00E02FE2">
        <w:rPr>
          <w:rFonts w:eastAsiaTheme="minorHAnsi"/>
          <w:bCs/>
          <w:color w:val="000081"/>
          <w:shd w:val="clear" w:color="auto" w:fill="auto"/>
          <w:lang w:eastAsia="en-US"/>
        </w:rPr>
        <w:t>-</w:t>
      </w:r>
      <w:r w:rsidRPr="00E02FE2">
        <w:rPr>
          <w:rFonts w:eastAsiaTheme="minorHAnsi"/>
          <w:color w:val="000000"/>
          <w:shd w:val="clear" w:color="auto" w:fill="auto"/>
          <w:lang w:eastAsia="en-US"/>
        </w:rPr>
        <w:t xml:space="preserve">1) </w:t>
      </w:r>
      <w:r w:rsidRPr="00E02FE2">
        <w:rPr>
          <w:rFonts w:eastAsiaTheme="minorHAnsi"/>
          <w:shd w:val="clear" w:color="auto" w:fill="auto"/>
          <w:lang w:eastAsia="en-US"/>
        </w:rPr>
        <w:t>* sum((</w:t>
      </w:r>
      <w:proofErr w:type="spellStart"/>
      <w:r w:rsidRPr="00E02FE2">
        <w:rPr>
          <w:rFonts w:eastAsiaTheme="minorHAnsi"/>
          <w:shd w:val="clear" w:color="auto" w:fill="auto"/>
          <w:lang w:eastAsia="en-US"/>
        </w:rPr>
        <w:t>yr_diff</w:t>
      </w:r>
      <w:proofErr w:type="spellEnd"/>
      <w:proofErr w:type="gramStart"/>
      <w:r w:rsidRPr="00E02FE2">
        <w:rPr>
          <w:rFonts w:eastAsiaTheme="minorHAnsi"/>
          <w:shd w:val="clear" w:color="auto" w:fill="auto"/>
          <w:lang w:eastAsia="en-US"/>
        </w:rPr>
        <w:t>):^</w:t>
      </w:r>
      <w:proofErr w:type="gramEnd"/>
      <w:r w:rsidRPr="00E02FE2">
        <w:rPr>
          <w:rFonts w:eastAsiaTheme="minorHAnsi"/>
          <w:shd w:val="clear" w:color="auto" w:fill="auto"/>
          <w:lang w:eastAsia="en-US"/>
        </w:rPr>
        <w:t>2))</w:t>
      </w:r>
    </w:p>
    <w:p w14:paraId="17EB2DEC"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color w:val="000000"/>
          <w:shd w:val="clear" w:color="auto" w:fill="auto"/>
          <w:lang w:eastAsia="en-US"/>
        </w:rPr>
        <w:t>sd_xr</w:t>
      </w:r>
      <w:proofErr w:type="spellEnd"/>
      <w:r w:rsidRPr="00E02FE2">
        <w:rPr>
          <w:rFonts w:eastAsiaTheme="minorHAnsi"/>
          <w:color w:val="000000"/>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color w:val="000000"/>
          <w:shd w:val="clear" w:color="auto" w:fill="auto"/>
          <w:lang w:eastAsia="en-US"/>
        </w:rPr>
        <w:t>sqrt(1/(n</w:t>
      </w:r>
      <w:r w:rsidRPr="00E02FE2">
        <w:rPr>
          <w:rFonts w:eastAsiaTheme="minorHAnsi"/>
          <w:bCs/>
          <w:color w:val="000081"/>
          <w:shd w:val="clear" w:color="auto" w:fill="auto"/>
          <w:lang w:eastAsia="en-US"/>
        </w:rPr>
        <w:t>-</w:t>
      </w:r>
      <w:r w:rsidRPr="00E02FE2">
        <w:rPr>
          <w:rFonts w:eastAsiaTheme="minorHAnsi"/>
          <w:color w:val="000000"/>
          <w:shd w:val="clear" w:color="auto" w:fill="auto"/>
          <w:lang w:eastAsia="en-US"/>
        </w:rPr>
        <w:t xml:space="preserve">1) </w:t>
      </w:r>
      <w:r w:rsidRPr="00E02FE2">
        <w:rPr>
          <w:rFonts w:eastAsiaTheme="minorHAnsi"/>
          <w:shd w:val="clear" w:color="auto" w:fill="auto"/>
          <w:lang w:eastAsia="en-US"/>
        </w:rPr>
        <w:t>* sum((</w:t>
      </w:r>
      <w:proofErr w:type="spellStart"/>
      <w:r w:rsidRPr="00E02FE2">
        <w:rPr>
          <w:rFonts w:eastAsiaTheme="minorHAnsi"/>
          <w:shd w:val="clear" w:color="auto" w:fill="auto"/>
          <w:lang w:eastAsia="en-US"/>
        </w:rPr>
        <w:t>xr_diff</w:t>
      </w:r>
      <w:proofErr w:type="spellEnd"/>
      <w:proofErr w:type="gramStart"/>
      <w:r w:rsidRPr="00E02FE2">
        <w:rPr>
          <w:rFonts w:eastAsiaTheme="minorHAnsi"/>
          <w:shd w:val="clear" w:color="auto" w:fill="auto"/>
          <w:lang w:eastAsia="en-US"/>
        </w:rPr>
        <w:t>):^</w:t>
      </w:r>
      <w:proofErr w:type="gramEnd"/>
      <w:r w:rsidRPr="00E02FE2">
        <w:rPr>
          <w:rFonts w:eastAsiaTheme="minorHAnsi"/>
          <w:shd w:val="clear" w:color="auto" w:fill="auto"/>
          <w:lang w:eastAsia="en-US"/>
        </w:rPr>
        <w:t>2))</w:t>
      </w:r>
    </w:p>
    <w:p w14:paraId="344D7873"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color w:val="000000"/>
          <w:shd w:val="clear" w:color="auto" w:fill="auto"/>
          <w:lang w:eastAsia="en-US"/>
        </w:rPr>
        <w:t>r_s</w:t>
      </w:r>
      <w:proofErr w:type="spellEnd"/>
      <w:r w:rsidRPr="00E02FE2">
        <w:rPr>
          <w:rFonts w:eastAsiaTheme="minorHAnsi"/>
          <w:color w:val="000000"/>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color w:val="C50062"/>
          <w:shd w:val="clear" w:color="auto" w:fill="auto"/>
          <w:lang w:eastAsia="en-US"/>
        </w:rPr>
        <w:t>1</w:t>
      </w:r>
      <w:r w:rsidRPr="00E02FE2">
        <w:rPr>
          <w:rFonts w:eastAsiaTheme="minorHAnsi"/>
          <w:color w:val="000000"/>
          <w:shd w:val="clear" w:color="auto" w:fill="auto"/>
          <w:lang w:eastAsia="en-US"/>
        </w:rPr>
        <w:t>/(n</w:t>
      </w:r>
      <w:r w:rsidRPr="00E02FE2">
        <w:rPr>
          <w:rFonts w:eastAsiaTheme="minorHAnsi"/>
          <w:bCs/>
          <w:color w:val="000081"/>
          <w:shd w:val="clear" w:color="auto" w:fill="auto"/>
          <w:lang w:eastAsia="en-US"/>
        </w:rPr>
        <w:t>-</w:t>
      </w:r>
      <w:proofErr w:type="gramStart"/>
      <w:r w:rsidRPr="00E02FE2">
        <w:rPr>
          <w:rFonts w:eastAsiaTheme="minorHAnsi"/>
          <w:color w:val="000000"/>
          <w:shd w:val="clear" w:color="auto" w:fill="auto"/>
          <w:lang w:eastAsia="en-US"/>
        </w:rPr>
        <w:t>1)</w:t>
      </w:r>
      <w:r w:rsidRPr="00E02FE2">
        <w:rPr>
          <w:rFonts w:eastAsiaTheme="minorHAnsi"/>
          <w:shd w:val="clear" w:color="auto" w:fill="auto"/>
          <w:lang w:eastAsia="en-US"/>
        </w:rPr>
        <w:t>*</w:t>
      </w:r>
      <w:proofErr w:type="gramEnd"/>
      <w:r w:rsidRPr="00E02FE2">
        <w:rPr>
          <w:rFonts w:eastAsiaTheme="minorHAnsi"/>
          <w:shd w:val="clear" w:color="auto" w:fill="auto"/>
          <w:lang w:eastAsia="en-US"/>
        </w:rPr>
        <w:t>((sum(</w:t>
      </w:r>
      <w:proofErr w:type="spellStart"/>
      <w:r w:rsidRPr="00E02FE2">
        <w:rPr>
          <w:rFonts w:eastAsiaTheme="minorHAnsi"/>
          <w:shd w:val="clear" w:color="auto" w:fill="auto"/>
          <w:lang w:eastAsia="en-US"/>
        </w:rPr>
        <w:t>xr_diff</w:t>
      </w:r>
      <w:proofErr w:type="spellEnd"/>
      <w:r w:rsidRPr="00E02FE2">
        <w:rPr>
          <w:rFonts w:eastAsiaTheme="minorHAnsi"/>
          <w:shd w:val="clear" w:color="auto" w:fill="auto"/>
          <w:lang w:eastAsia="en-US"/>
        </w:rPr>
        <w:t>:*</w:t>
      </w:r>
      <w:proofErr w:type="spellStart"/>
      <w:r w:rsidRPr="00E02FE2">
        <w:rPr>
          <w:rFonts w:eastAsiaTheme="minorHAnsi"/>
          <w:shd w:val="clear" w:color="auto" w:fill="auto"/>
          <w:lang w:eastAsia="en-US"/>
        </w:rPr>
        <w:t>yr_diff</w:t>
      </w:r>
      <w:proofErr w:type="spellEnd"/>
      <w:r w:rsidRPr="00E02FE2">
        <w:rPr>
          <w:rFonts w:eastAsiaTheme="minorHAnsi"/>
          <w:shd w:val="clear" w:color="auto" w:fill="auto"/>
          <w:lang w:eastAsia="en-US"/>
        </w:rPr>
        <w:t>))/(</w:t>
      </w:r>
      <w:proofErr w:type="spellStart"/>
      <w:r w:rsidRPr="00E02FE2">
        <w:rPr>
          <w:rFonts w:eastAsiaTheme="minorHAnsi"/>
          <w:shd w:val="clear" w:color="auto" w:fill="auto"/>
          <w:lang w:eastAsia="en-US"/>
        </w:rPr>
        <w:t>sd_xr</w:t>
      </w:r>
      <w:proofErr w:type="spellEnd"/>
      <w:r w:rsidRPr="00E02FE2">
        <w:rPr>
          <w:rFonts w:eastAsiaTheme="minorHAnsi"/>
          <w:shd w:val="clear" w:color="auto" w:fill="auto"/>
          <w:lang w:eastAsia="en-US"/>
        </w:rPr>
        <w:t>*</w:t>
      </w:r>
      <w:proofErr w:type="spellStart"/>
      <w:r w:rsidRPr="00E02FE2">
        <w:rPr>
          <w:rFonts w:eastAsiaTheme="minorHAnsi"/>
          <w:shd w:val="clear" w:color="auto" w:fill="auto"/>
          <w:lang w:eastAsia="en-US"/>
        </w:rPr>
        <w:t>sd_yr</w:t>
      </w:r>
      <w:proofErr w:type="spellEnd"/>
      <w:r w:rsidRPr="00E02FE2">
        <w:rPr>
          <w:rFonts w:eastAsiaTheme="minorHAnsi"/>
          <w:shd w:val="clear" w:color="auto" w:fill="auto"/>
          <w:lang w:eastAsia="en-US"/>
        </w:rPr>
        <w:t>))</w:t>
      </w:r>
    </w:p>
    <w:p w14:paraId="1B1292B8"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end</w:t>
      </w:r>
    </w:p>
    <w:p w14:paraId="32936680" w14:textId="77777777" w:rsidR="00F16B13" w:rsidRPr="00E02FE2" w:rsidRDefault="00F16B13" w:rsidP="00E02FE2">
      <w:pPr>
        <w:rPr>
          <w:rFonts w:eastAsiaTheme="minorHAnsi"/>
          <w:shd w:val="clear" w:color="auto" w:fill="auto"/>
          <w:lang w:eastAsia="en-US"/>
        </w:rPr>
      </w:pPr>
      <w:r w:rsidRPr="00E02FE2">
        <w:rPr>
          <w:rFonts w:eastAsiaTheme="minorHAnsi"/>
          <w:color w:val="0000FF"/>
          <w:shd w:val="clear" w:color="auto" w:fill="auto"/>
          <w:lang w:eastAsia="en-US"/>
        </w:rPr>
        <w:t xml:space="preserve">spearman </w:t>
      </w:r>
      <w:r w:rsidRPr="00E02FE2">
        <w:rPr>
          <w:rFonts w:eastAsiaTheme="minorHAnsi"/>
          <w:shd w:val="clear" w:color="auto" w:fill="auto"/>
          <w:lang w:eastAsia="en-US"/>
        </w:rPr>
        <w:t>price mpg</w:t>
      </w:r>
    </w:p>
    <w:p w14:paraId="5BD0052E"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 Kendall's tau is another non-parametric approach calculated and is a summary measure of correlation based on </w:t>
      </w:r>
      <w:proofErr w:type="spellStart"/>
      <w:r w:rsidRPr="00E02FE2">
        <w:rPr>
          <w:rFonts w:eastAsiaTheme="minorHAnsi"/>
          <w:shd w:val="clear" w:color="auto" w:fill="auto"/>
          <w:lang w:eastAsia="en-US"/>
        </w:rPr>
        <w:t>concordancy</w:t>
      </w:r>
      <w:proofErr w:type="spellEnd"/>
      <w:r w:rsidRPr="00E02FE2">
        <w:rPr>
          <w:rFonts w:eastAsiaTheme="minorHAnsi"/>
          <w:shd w:val="clear" w:color="auto" w:fill="auto"/>
          <w:lang w:eastAsia="en-US"/>
        </w:rPr>
        <w:t xml:space="preserve"> of trend</w:t>
      </w:r>
    </w:p>
    <w:p w14:paraId="566396E4"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across the sample. Pairs are concordant if the product of consecutive rank pair differences is &gt; 0, and discordant if this product is</w:t>
      </w:r>
    </w:p>
    <w:p w14:paraId="45A09938"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&lt; 0. The number of concordant (C) and discordant (D) pairs are tallied, and the difference C - D is the score S. Kendall's Tau A</w:t>
      </w:r>
    </w:p>
    <w:p w14:paraId="3D22E4DE"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is calculated as S / N, where N is the total number of pairs calculated as n(n-1)/2. Kendall's b includes further adjustment to</w:t>
      </w:r>
    </w:p>
    <w:p w14:paraId="7EB2E539"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account for ties in pairs of x and y variables.</w:t>
      </w:r>
    </w:p>
    <w:p w14:paraId="3010ADF9"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 note that the </w:t>
      </w:r>
      <w:proofErr w:type="spellStart"/>
      <w:r w:rsidRPr="00E02FE2">
        <w:rPr>
          <w:rFonts w:eastAsiaTheme="minorHAnsi"/>
          <w:shd w:val="clear" w:color="auto" w:fill="auto"/>
          <w:lang w:eastAsia="en-US"/>
        </w:rPr>
        <w:t>kendall's</w:t>
      </w:r>
      <w:proofErr w:type="spellEnd"/>
      <w:r w:rsidRPr="00E02FE2">
        <w:rPr>
          <w:rFonts w:eastAsiaTheme="minorHAnsi"/>
          <w:shd w:val="clear" w:color="auto" w:fill="auto"/>
          <w:lang w:eastAsia="en-US"/>
        </w:rPr>
        <w:t xml:space="preserve"> tau b formula may not be technically correct in calculation of ties, but it gives the right answer - I</w:t>
      </w:r>
    </w:p>
    <w:p w14:paraId="0AEF0373"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simplified so it works!</w:t>
      </w:r>
    </w:p>
    <w:p w14:paraId="0E640C07"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mata</w:t>
      </w:r>
      <w:proofErr w:type="spellEnd"/>
    </w:p>
    <w:p w14:paraId="2F2E1354" w14:textId="77777777" w:rsidR="00F16B13" w:rsidRPr="00E02FE2" w:rsidRDefault="00F16B13" w:rsidP="00E02FE2">
      <w:pPr>
        <w:rPr>
          <w:rFonts w:eastAsiaTheme="minorHAnsi"/>
          <w:shd w:val="clear" w:color="auto" w:fill="auto"/>
          <w:lang w:eastAsia="en-US"/>
        </w:rPr>
      </w:pPr>
      <w:r w:rsidRPr="00E02FE2">
        <w:rPr>
          <w:rFonts w:eastAsiaTheme="minorHAnsi"/>
          <w:color w:val="5959FF"/>
          <w:shd w:val="clear" w:color="auto" w:fill="auto"/>
          <w:lang w:eastAsia="en-US"/>
        </w:rPr>
        <w:t xml:space="preserve">N </w:t>
      </w:r>
      <w:r w:rsidRPr="00E02FE2">
        <w:rPr>
          <w:rFonts w:eastAsiaTheme="minorHAnsi"/>
          <w:bCs/>
          <w:color w:val="000081"/>
          <w:shd w:val="clear" w:color="auto" w:fill="auto"/>
          <w:lang w:eastAsia="en-US"/>
        </w:rPr>
        <w:t xml:space="preserve">= </w:t>
      </w:r>
      <w:r w:rsidRPr="00E02FE2">
        <w:rPr>
          <w:rFonts w:eastAsiaTheme="minorHAnsi"/>
          <w:color w:val="5959FF"/>
          <w:shd w:val="clear" w:color="auto" w:fill="auto"/>
          <w:lang w:eastAsia="en-US"/>
        </w:rPr>
        <w:t>n</w:t>
      </w:r>
      <w:r w:rsidRPr="00E02FE2">
        <w:rPr>
          <w:rFonts w:eastAsiaTheme="minorHAnsi"/>
          <w:shd w:val="clear" w:color="auto" w:fill="auto"/>
          <w:lang w:eastAsia="en-US"/>
        </w:rPr>
        <w:t>*(n-1)/2</w:t>
      </w:r>
    </w:p>
    <w:p w14:paraId="15A84C7E"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C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J(</w:t>
      </w:r>
      <w:proofErr w:type="gramStart"/>
      <w:r w:rsidRPr="00E02FE2">
        <w:rPr>
          <w:rFonts w:eastAsiaTheme="minorHAnsi"/>
          <w:shd w:val="clear" w:color="auto" w:fill="auto"/>
          <w:lang w:eastAsia="en-US"/>
        </w:rPr>
        <w:t>N,1,</w:t>
      </w:r>
      <w:r w:rsidRPr="00E02FE2">
        <w:rPr>
          <w:rFonts w:eastAsiaTheme="minorHAnsi"/>
          <w:bCs/>
          <w:color w:val="000081"/>
          <w:shd w:val="clear" w:color="auto" w:fill="auto"/>
          <w:lang w:eastAsia="en-US"/>
        </w:rPr>
        <w:t>.</w:t>
      </w:r>
      <w:proofErr w:type="gramEnd"/>
      <w:r w:rsidRPr="00E02FE2">
        <w:rPr>
          <w:rFonts w:eastAsiaTheme="minorHAnsi"/>
          <w:shd w:val="clear" w:color="auto" w:fill="auto"/>
          <w:lang w:eastAsia="en-US"/>
        </w:rPr>
        <w:t>)</w:t>
      </w:r>
    </w:p>
    <w:p w14:paraId="748B427B" w14:textId="77777777" w:rsidR="00F16B13" w:rsidRPr="00E02FE2" w:rsidRDefault="00F16B13" w:rsidP="00E02FE2">
      <w:pPr>
        <w:rPr>
          <w:rFonts w:eastAsiaTheme="minorHAnsi"/>
          <w:shd w:val="clear" w:color="auto" w:fill="auto"/>
          <w:lang w:eastAsia="en-US"/>
        </w:rPr>
      </w:pPr>
      <w:r w:rsidRPr="00E02FE2">
        <w:rPr>
          <w:rFonts w:eastAsiaTheme="minorHAnsi"/>
          <w:color w:val="0000FF"/>
          <w:shd w:val="clear" w:color="auto" w:fill="auto"/>
          <w:lang w:eastAsia="en-US"/>
        </w:rPr>
        <w:t xml:space="preserve">D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J(</w:t>
      </w:r>
      <w:proofErr w:type="gramStart"/>
      <w:r w:rsidRPr="00E02FE2">
        <w:rPr>
          <w:rFonts w:eastAsiaTheme="minorHAnsi"/>
          <w:shd w:val="clear" w:color="auto" w:fill="auto"/>
          <w:lang w:eastAsia="en-US"/>
        </w:rPr>
        <w:t>N,1,</w:t>
      </w:r>
      <w:r w:rsidRPr="00E02FE2">
        <w:rPr>
          <w:rFonts w:eastAsiaTheme="minorHAnsi"/>
          <w:bCs/>
          <w:color w:val="000081"/>
          <w:shd w:val="clear" w:color="auto" w:fill="auto"/>
          <w:lang w:eastAsia="en-US"/>
        </w:rPr>
        <w:t>.</w:t>
      </w:r>
      <w:proofErr w:type="gramEnd"/>
      <w:r w:rsidRPr="00E02FE2">
        <w:rPr>
          <w:rFonts w:eastAsiaTheme="minorHAnsi"/>
          <w:shd w:val="clear" w:color="auto" w:fill="auto"/>
          <w:lang w:eastAsia="en-US"/>
        </w:rPr>
        <w:t>)</w:t>
      </w:r>
    </w:p>
    <w:p w14:paraId="1D82582E"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t_x</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J(</w:t>
      </w:r>
      <w:proofErr w:type="gramStart"/>
      <w:r w:rsidRPr="00E02FE2">
        <w:rPr>
          <w:rFonts w:eastAsiaTheme="minorHAnsi"/>
          <w:shd w:val="clear" w:color="auto" w:fill="auto"/>
          <w:lang w:eastAsia="en-US"/>
        </w:rPr>
        <w:t>N,1,</w:t>
      </w:r>
      <w:r w:rsidRPr="00E02FE2">
        <w:rPr>
          <w:rFonts w:eastAsiaTheme="minorHAnsi"/>
          <w:bCs/>
          <w:color w:val="000081"/>
          <w:shd w:val="clear" w:color="auto" w:fill="auto"/>
          <w:lang w:eastAsia="en-US"/>
        </w:rPr>
        <w:t>.</w:t>
      </w:r>
      <w:proofErr w:type="gramEnd"/>
      <w:r w:rsidRPr="00E02FE2">
        <w:rPr>
          <w:rFonts w:eastAsiaTheme="minorHAnsi"/>
          <w:shd w:val="clear" w:color="auto" w:fill="auto"/>
          <w:lang w:eastAsia="en-US"/>
        </w:rPr>
        <w:t>)</w:t>
      </w:r>
    </w:p>
    <w:p w14:paraId="2C7D9AFA"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t_y</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J(</w:t>
      </w:r>
      <w:proofErr w:type="gramStart"/>
      <w:r w:rsidRPr="00E02FE2">
        <w:rPr>
          <w:rFonts w:eastAsiaTheme="minorHAnsi"/>
          <w:shd w:val="clear" w:color="auto" w:fill="auto"/>
          <w:lang w:eastAsia="en-US"/>
        </w:rPr>
        <w:t>N,1,</w:t>
      </w:r>
      <w:r w:rsidRPr="00E02FE2">
        <w:rPr>
          <w:rFonts w:eastAsiaTheme="minorHAnsi"/>
          <w:bCs/>
          <w:color w:val="000081"/>
          <w:shd w:val="clear" w:color="auto" w:fill="auto"/>
          <w:lang w:eastAsia="en-US"/>
        </w:rPr>
        <w:t>.</w:t>
      </w:r>
      <w:proofErr w:type="gramEnd"/>
      <w:r w:rsidRPr="00E02FE2">
        <w:rPr>
          <w:rFonts w:eastAsiaTheme="minorHAnsi"/>
          <w:shd w:val="clear" w:color="auto" w:fill="auto"/>
          <w:lang w:eastAsia="en-US"/>
        </w:rPr>
        <w:t>)</w:t>
      </w:r>
    </w:p>
    <w:p w14:paraId="69AF407C" w14:textId="77777777" w:rsidR="00F16B13" w:rsidRPr="00E02FE2" w:rsidRDefault="00F16B13" w:rsidP="00E02FE2">
      <w:pPr>
        <w:rPr>
          <w:rFonts w:eastAsiaTheme="minorHAnsi"/>
          <w:color w:val="C50062"/>
          <w:shd w:val="clear" w:color="auto" w:fill="auto"/>
          <w:lang w:eastAsia="en-US"/>
        </w:rPr>
      </w:pPr>
      <w:r w:rsidRPr="00E02FE2">
        <w:rPr>
          <w:rFonts w:eastAsiaTheme="minorHAnsi"/>
          <w:shd w:val="clear" w:color="auto" w:fill="auto"/>
          <w:lang w:eastAsia="en-US"/>
        </w:rPr>
        <w:lastRenderedPageBreak/>
        <w:t xml:space="preserve">k </w:t>
      </w:r>
      <w:r w:rsidRPr="00E02FE2">
        <w:rPr>
          <w:rFonts w:eastAsiaTheme="minorHAnsi"/>
          <w:bCs/>
          <w:color w:val="000081"/>
          <w:shd w:val="clear" w:color="auto" w:fill="auto"/>
          <w:lang w:eastAsia="en-US"/>
        </w:rPr>
        <w:t xml:space="preserve">= </w:t>
      </w:r>
      <w:r w:rsidRPr="00E02FE2">
        <w:rPr>
          <w:rFonts w:eastAsiaTheme="minorHAnsi"/>
          <w:color w:val="C50062"/>
          <w:shd w:val="clear" w:color="auto" w:fill="auto"/>
          <w:lang w:eastAsia="en-US"/>
        </w:rPr>
        <w:t>1</w:t>
      </w:r>
    </w:p>
    <w:p w14:paraId="0349C2D2" w14:textId="77777777" w:rsidR="00F16B13" w:rsidRPr="00E02FE2" w:rsidRDefault="00F16B13" w:rsidP="00E02FE2">
      <w:pPr>
        <w:rPr>
          <w:rFonts w:eastAsiaTheme="minorHAnsi"/>
          <w:bCs/>
          <w:color w:val="408181"/>
          <w:shd w:val="clear" w:color="auto" w:fill="auto"/>
          <w:lang w:eastAsia="en-US"/>
        </w:rPr>
      </w:pPr>
      <w:proofErr w:type="gramStart"/>
      <w:r w:rsidRPr="00E02FE2">
        <w:rPr>
          <w:rFonts w:eastAsiaTheme="minorHAnsi"/>
          <w:shd w:val="clear" w:color="auto" w:fill="auto"/>
          <w:lang w:eastAsia="en-US"/>
        </w:rPr>
        <w:t>for(</w:t>
      </w:r>
      <w:proofErr w:type="spellStart"/>
      <w:proofErr w:type="gramEnd"/>
      <w:r w:rsidRPr="00E02FE2">
        <w:rPr>
          <w:rFonts w:eastAsiaTheme="minorHAnsi"/>
          <w:shd w:val="clear" w:color="auto" w:fill="auto"/>
          <w:lang w:eastAsia="en-US"/>
        </w:rPr>
        <w:t>i</w:t>
      </w:r>
      <w:proofErr w:type="spellEnd"/>
      <w:r w:rsidRPr="00E02FE2">
        <w:rPr>
          <w:rFonts w:eastAsiaTheme="minorHAnsi"/>
          <w:bCs/>
          <w:color w:val="000081"/>
          <w:shd w:val="clear" w:color="auto" w:fill="auto"/>
          <w:lang w:eastAsia="en-US"/>
        </w:rPr>
        <w:t>=</w:t>
      </w:r>
      <w:r w:rsidRPr="00E02FE2">
        <w:rPr>
          <w:rFonts w:eastAsiaTheme="minorHAnsi"/>
          <w:shd w:val="clear" w:color="auto" w:fill="auto"/>
          <w:lang w:eastAsia="en-US"/>
        </w:rPr>
        <w:t xml:space="preserve">2; </w:t>
      </w:r>
      <w:proofErr w:type="spellStart"/>
      <w:r w:rsidRPr="00E02FE2">
        <w:rPr>
          <w:rFonts w:eastAsiaTheme="minorHAnsi"/>
          <w:shd w:val="clear" w:color="auto" w:fill="auto"/>
          <w:lang w:eastAsia="en-US"/>
        </w:rPr>
        <w:t>i</w:t>
      </w:r>
      <w:proofErr w:type="spellEnd"/>
      <w:r w:rsidRPr="00E02FE2">
        <w:rPr>
          <w:rFonts w:eastAsiaTheme="minorHAnsi"/>
          <w:bCs/>
          <w:color w:val="000081"/>
          <w:shd w:val="clear" w:color="auto" w:fill="auto"/>
          <w:lang w:eastAsia="en-US"/>
        </w:rPr>
        <w:t>&lt;=</w:t>
      </w:r>
      <w:r w:rsidRPr="00E02FE2">
        <w:rPr>
          <w:rFonts w:eastAsiaTheme="minorHAnsi"/>
          <w:shd w:val="clear" w:color="auto" w:fill="auto"/>
          <w:lang w:eastAsia="en-US"/>
        </w:rPr>
        <w:t>rows(</w:t>
      </w:r>
      <w:proofErr w:type="spellStart"/>
      <w:r w:rsidRPr="00E02FE2">
        <w:rPr>
          <w:rFonts w:eastAsiaTheme="minorHAnsi"/>
          <w:shd w:val="clear" w:color="auto" w:fill="auto"/>
          <w:lang w:eastAsia="en-US"/>
        </w:rPr>
        <w:t>data_r</w:t>
      </w:r>
      <w:proofErr w:type="spellEnd"/>
      <w:r w:rsidRPr="00E02FE2">
        <w:rPr>
          <w:rFonts w:eastAsiaTheme="minorHAnsi"/>
          <w:shd w:val="clear" w:color="auto" w:fill="auto"/>
          <w:lang w:eastAsia="en-US"/>
        </w:rPr>
        <w:t>);</w:t>
      </w:r>
      <w:proofErr w:type="spellStart"/>
      <w:r w:rsidRPr="00E02FE2">
        <w:rPr>
          <w:rFonts w:eastAsiaTheme="minorHAnsi"/>
          <w:shd w:val="clear" w:color="auto" w:fill="auto"/>
          <w:lang w:eastAsia="en-US"/>
        </w:rPr>
        <w:t>i</w:t>
      </w:r>
      <w:proofErr w:type="spellEnd"/>
      <w:r w:rsidRPr="00E02FE2">
        <w:rPr>
          <w:rFonts w:eastAsiaTheme="minorHAnsi"/>
          <w:bCs/>
          <w:color w:val="000081"/>
          <w:shd w:val="clear" w:color="auto" w:fill="auto"/>
          <w:lang w:eastAsia="en-US"/>
        </w:rPr>
        <w:t>++</w:t>
      </w:r>
      <w:r w:rsidRPr="00E02FE2">
        <w:rPr>
          <w:rFonts w:eastAsiaTheme="minorHAnsi"/>
          <w:shd w:val="clear" w:color="auto" w:fill="auto"/>
          <w:lang w:eastAsia="en-US"/>
        </w:rPr>
        <w:t>)</w:t>
      </w:r>
      <w:r w:rsidRPr="00E02FE2">
        <w:rPr>
          <w:rFonts w:eastAsiaTheme="minorHAnsi"/>
          <w:bCs/>
          <w:color w:val="408181"/>
          <w:shd w:val="clear" w:color="auto" w:fill="auto"/>
          <w:lang w:eastAsia="en-US"/>
        </w:rPr>
        <w:t>{</w:t>
      </w:r>
    </w:p>
    <w:p w14:paraId="3FC3A9BD" w14:textId="77777777" w:rsidR="00F16B13" w:rsidRPr="00E02FE2" w:rsidRDefault="00F16B13" w:rsidP="00E02FE2">
      <w:pPr>
        <w:rPr>
          <w:rFonts w:eastAsiaTheme="minorHAnsi"/>
          <w:bCs/>
          <w:color w:val="408181"/>
          <w:shd w:val="clear" w:color="auto" w:fill="auto"/>
          <w:lang w:eastAsia="en-US"/>
        </w:rPr>
      </w:pPr>
      <w:proofErr w:type="gramStart"/>
      <w:r w:rsidRPr="00E02FE2">
        <w:rPr>
          <w:rFonts w:eastAsiaTheme="minorHAnsi"/>
          <w:shd w:val="clear" w:color="auto" w:fill="auto"/>
          <w:lang w:eastAsia="en-US"/>
        </w:rPr>
        <w:t>for(</w:t>
      </w:r>
      <w:proofErr w:type="gramEnd"/>
      <w:r w:rsidRPr="00E02FE2">
        <w:rPr>
          <w:rFonts w:eastAsiaTheme="minorHAnsi"/>
          <w:shd w:val="clear" w:color="auto" w:fill="auto"/>
          <w:lang w:eastAsia="en-US"/>
        </w:rPr>
        <w:t>j</w:t>
      </w:r>
      <w:r w:rsidRPr="00E02FE2">
        <w:rPr>
          <w:rFonts w:eastAsiaTheme="minorHAnsi"/>
          <w:bCs/>
          <w:color w:val="000081"/>
          <w:shd w:val="clear" w:color="auto" w:fill="auto"/>
          <w:lang w:eastAsia="en-US"/>
        </w:rPr>
        <w:t>=</w:t>
      </w:r>
      <w:r w:rsidRPr="00E02FE2">
        <w:rPr>
          <w:rFonts w:eastAsiaTheme="minorHAnsi"/>
          <w:shd w:val="clear" w:color="auto" w:fill="auto"/>
          <w:lang w:eastAsia="en-US"/>
        </w:rPr>
        <w:t>1; j</w:t>
      </w:r>
      <w:r w:rsidRPr="00E02FE2">
        <w:rPr>
          <w:rFonts w:eastAsiaTheme="minorHAnsi"/>
          <w:bCs/>
          <w:color w:val="000081"/>
          <w:shd w:val="clear" w:color="auto" w:fill="auto"/>
          <w:lang w:eastAsia="en-US"/>
        </w:rPr>
        <w:t>&lt;=</w:t>
      </w:r>
      <w:r w:rsidRPr="00E02FE2">
        <w:rPr>
          <w:rFonts w:eastAsiaTheme="minorHAnsi"/>
          <w:shd w:val="clear" w:color="auto" w:fill="auto"/>
          <w:lang w:eastAsia="en-US"/>
        </w:rPr>
        <w:t>i</w:t>
      </w:r>
      <w:r w:rsidRPr="00E02FE2">
        <w:rPr>
          <w:rFonts w:eastAsiaTheme="minorHAnsi"/>
          <w:bCs/>
          <w:color w:val="000081"/>
          <w:shd w:val="clear" w:color="auto" w:fill="auto"/>
          <w:lang w:eastAsia="en-US"/>
        </w:rPr>
        <w:t>-</w:t>
      </w:r>
      <w:r w:rsidRPr="00E02FE2">
        <w:rPr>
          <w:rFonts w:eastAsiaTheme="minorHAnsi"/>
          <w:shd w:val="clear" w:color="auto" w:fill="auto"/>
          <w:lang w:eastAsia="en-US"/>
        </w:rPr>
        <w:t>1;j</w:t>
      </w:r>
      <w:r w:rsidRPr="00E02FE2">
        <w:rPr>
          <w:rFonts w:eastAsiaTheme="minorHAnsi"/>
          <w:bCs/>
          <w:color w:val="000081"/>
          <w:shd w:val="clear" w:color="auto" w:fill="auto"/>
          <w:lang w:eastAsia="en-US"/>
        </w:rPr>
        <w:t>++</w:t>
      </w:r>
      <w:r w:rsidRPr="00E02FE2">
        <w:rPr>
          <w:rFonts w:eastAsiaTheme="minorHAnsi"/>
          <w:shd w:val="clear" w:color="auto" w:fill="auto"/>
          <w:lang w:eastAsia="en-US"/>
        </w:rPr>
        <w:t>)</w:t>
      </w:r>
      <w:r w:rsidRPr="00E02FE2">
        <w:rPr>
          <w:rFonts w:eastAsiaTheme="minorHAnsi"/>
          <w:bCs/>
          <w:color w:val="408181"/>
          <w:shd w:val="clear" w:color="auto" w:fill="auto"/>
          <w:lang w:eastAsia="en-US"/>
        </w:rPr>
        <w:t>{</w:t>
      </w:r>
    </w:p>
    <w:p w14:paraId="50537B06"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calculate rank differences</w:t>
      </w:r>
    </w:p>
    <w:p w14:paraId="2DA36AF9"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x_ij_diff</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w:t>
      </w:r>
      <w:proofErr w:type="spellStart"/>
      <w:r w:rsidRPr="00E02FE2">
        <w:rPr>
          <w:rFonts w:eastAsiaTheme="minorHAnsi"/>
          <w:shd w:val="clear" w:color="auto" w:fill="auto"/>
          <w:lang w:eastAsia="en-US"/>
        </w:rPr>
        <w:t>x_r</w:t>
      </w:r>
      <w:proofErr w:type="spellEnd"/>
      <w:r w:rsidRPr="00E02FE2">
        <w:rPr>
          <w:rFonts w:eastAsiaTheme="minorHAnsi"/>
          <w:bCs/>
          <w:color w:val="000081"/>
          <w:shd w:val="clear" w:color="auto" w:fill="auto"/>
          <w:lang w:eastAsia="en-US"/>
        </w:rPr>
        <w:t>[</w:t>
      </w:r>
      <w:proofErr w:type="spellStart"/>
      <w:r w:rsidRPr="00E02FE2">
        <w:rPr>
          <w:rFonts w:eastAsiaTheme="minorHAnsi"/>
          <w:shd w:val="clear" w:color="auto" w:fill="auto"/>
          <w:lang w:eastAsia="en-US"/>
        </w:rPr>
        <w:t>i</w:t>
      </w:r>
      <w:proofErr w:type="spellEnd"/>
      <w:r w:rsidRPr="00E02FE2">
        <w:rPr>
          <w:rFonts w:eastAsiaTheme="minorHAnsi"/>
          <w:bCs/>
          <w:color w:val="000081"/>
          <w:shd w:val="clear" w:color="auto" w:fill="auto"/>
          <w:lang w:eastAsia="en-US"/>
        </w:rPr>
        <w:t>]-</w:t>
      </w:r>
      <w:proofErr w:type="spellStart"/>
      <w:r w:rsidRPr="00E02FE2">
        <w:rPr>
          <w:rFonts w:eastAsiaTheme="minorHAnsi"/>
          <w:shd w:val="clear" w:color="auto" w:fill="auto"/>
          <w:lang w:eastAsia="en-US"/>
        </w:rPr>
        <w:t>x_r</w:t>
      </w:r>
      <w:proofErr w:type="spellEnd"/>
      <w:r w:rsidRPr="00E02FE2">
        <w:rPr>
          <w:rFonts w:eastAsiaTheme="minorHAnsi"/>
          <w:bCs/>
          <w:color w:val="000081"/>
          <w:shd w:val="clear" w:color="auto" w:fill="auto"/>
          <w:lang w:eastAsia="en-US"/>
        </w:rPr>
        <w:t>[</w:t>
      </w:r>
      <w:r w:rsidRPr="00E02FE2">
        <w:rPr>
          <w:rFonts w:eastAsiaTheme="minorHAnsi"/>
          <w:shd w:val="clear" w:color="auto" w:fill="auto"/>
          <w:lang w:eastAsia="en-US"/>
        </w:rPr>
        <w:t>j</w:t>
      </w:r>
      <w:r w:rsidRPr="00E02FE2">
        <w:rPr>
          <w:rFonts w:eastAsiaTheme="minorHAnsi"/>
          <w:bCs/>
          <w:color w:val="000081"/>
          <w:shd w:val="clear" w:color="auto" w:fill="auto"/>
          <w:lang w:eastAsia="en-US"/>
        </w:rPr>
        <w:t>]</w:t>
      </w:r>
      <w:r w:rsidRPr="00E02FE2">
        <w:rPr>
          <w:rFonts w:eastAsiaTheme="minorHAnsi"/>
          <w:shd w:val="clear" w:color="auto" w:fill="auto"/>
          <w:lang w:eastAsia="en-US"/>
        </w:rPr>
        <w:t>)</w:t>
      </w:r>
    </w:p>
    <w:p w14:paraId="714BAB78"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y_ij_diff</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w:t>
      </w:r>
      <w:proofErr w:type="spellStart"/>
      <w:r w:rsidRPr="00E02FE2">
        <w:rPr>
          <w:rFonts w:eastAsiaTheme="minorHAnsi"/>
          <w:shd w:val="clear" w:color="auto" w:fill="auto"/>
          <w:lang w:eastAsia="en-US"/>
        </w:rPr>
        <w:t>y_r</w:t>
      </w:r>
      <w:proofErr w:type="spellEnd"/>
      <w:r w:rsidRPr="00E02FE2">
        <w:rPr>
          <w:rFonts w:eastAsiaTheme="minorHAnsi"/>
          <w:bCs/>
          <w:color w:val="000081"/>
          <w:shd w:val="clear" w:color="auto" w:fill="auto"/>
          <w:lang w:eastAsia="en-US"/>
        </w:rPr>
        <w:t>[</w:t>
      </w:r>
      <w:proofErr w:type="spellStart"/>
      <w:r w:rsidRPr="00E02FE2">
        <w:rPr>
          <w:rFonts w:eastAsiaTheme="minorHAnsi"/>
          <w:shd w:val="clear" w:color="auto" w:fill="auto"/>
          <w:lang w:eastAsia="en-US"/>
        </w:rPr>
        <w:t>i</w:t>
      </w:r>
      <w:proofErr w:type="spellEnd"/>
      <w:r w:rsidRPr="00E02FE2">
        <w:rPr>
          <w:rFonts w:eastAsiaTheme="minorHAnsi"/>
          <w:bCs/>
          <w:color w:val="000081"/>
          <w:shd w:val="clear" w:color="auto" w:fill="auto"/>
          <w:lang w:eastAsia="en-US"/>
        </w:rPr>
        <w:t>]-</w:t>
      </w:r>
      <w:proofErr w:type="spellStart"/>
      <w:r w:rsidRPr="00E02FE2">
        <w:rPr>
          <w:rFonts w:eastAsiaTheme="minorHAnsi"/>
          <w:shd w:val="clear" w:color="auto" w:fill="auto"/>
          <w:lang w:eastAsia="en-US"/>
        </w:rPr>
        <w:t>y_r</w:t>
      </w:r>
      <w:proofErr w:type="spellEnd"/>
      <w:r w:rsidRPr="00E02FE2">
        <w:rPr>
          <w:rFonts w:eastAsiaTheme="minorHAnsi"/>
          <w:bCs/>
          <w:color w:val="000081"/>
          <w:shd w:val="clear" w:color="auto" w:fill="auto"/>
          <w:lang w:eastAsia="en-US"/>
        </w:rPr>
        <w:t>[</w:t>
      </w:r>
      <w:r w:rsidRPr="00E02FE2">
        <w:rPr>
          <w:rFonts w:eastAsiaTheme="minorHAnsi"/>
          <w:shd w:val="clear" w:color="auto" w:fill="auto"/>
          <w:lang w:eastAsia="en-US"/>
        </w:rPr>
        <w:t>j</w:t>
      </w:r>
      <w:r w:rsidRPr="00E02FE2">
        <w:rPr>
          <w:rFonts w:eastAsiaTheme="minorHAnsi"/>
          <w:bCs/>
          <w:color w:val="000081"/>
          <w:shd w:val="clear" w:color="auto" w:fill="auto"/>
          <w:lang w:eastAsia="en-US"/>
        </w:rPr>
        <w:t>]</w:t>
      </w:r>
      <w:r w:rsidRPr="00E02FE2">
        <w:rPr>
          <w:rFonts w:eastAsiaTheme="minorHAnsi"/>
          <w:shd w:val="clear" w:color="auto" w:fill="auto"/>
          <w:lang w:eastAsia="en-US"/>
        </w:rPr>
        <w:t>)</w:t>
      </w:r>
    </w:p>
    <w:p w14:paraId="7EFE12B3"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calculate ties</w:t>
      </w:r>
    </w:p>
    <w:p w14:paraId="742063D2" w14:textId="77777777" w:rsidR="00F16B13" w:rsidRPr="00E02FE2" w:rsidRDefault="00F16B13" w:rsidP="00E02FE2">
      <w:pPr>
        <w:rPr>
          <w:rFonts w:eastAsiaTheme="minorHAnsi"/>
          <w:color w:val="C50062"/>
          <w:shd w:val="clear" w:color="auto" w:fill="auto"/>
          <w:lang w:eastAsia="en-US"/>
        </w:rPr>
      </w:pPr>
      <w:proofErr w:type="spellStart"/>
      <w:r w:rsidRPr="00E02FE2">
        <w:rPr>
          <w:rFonts w:eastAsiaTheme="minorHAnsi"/>
          <w:shd w:val="clear" w:color="auto" w:fill="auto"/>
          <w:lang w:eastAsia="en-US"/>
        </w:rPr>
        <w:t>t_x</w:t>
      </w:r>
      <w:proofErr w:type="spellEnd"/>
      <w:r w:rsidRPr="00E02FE2">
        <w:rPr>
          <w:rFonts w:eastAsiaTheme="minorHAnsi"/>
          <w:bCs/>
          <w:color w:val="000081"/>
          <w:shd w:val="clear" w:color="auto" w:fill="auto"/>
          <w:lang w:eastAsia="en-US"/>
        </w:rPr>
        <w:t>[</w:t>
      </w:r>
      <w:r w:rsidRPr="00E02FE2">
        <w:rPr>
          <w:rFonts w:eastAsiaTheme="minorHAnsi"/>
          <w:shd w:val="clear" w:color="auto" w:fill="auto"/>
          <w:lang w:eastAsia="en-US"/>
        </w:rPr>
        <w:t>k</w:t>
      </w:r>
      <w:r w:rsidRPr="00E02FE2">
        <w:rPr>
          <w:rFonts w:eastAsiaTheme="minorHAnsi"/>
          <w:bCs/>
          <w:color w:val="000081"/>
          <w:shd w:val="clear" w:color="auto" w:fill="auto"/>
          <w:lang w:eastAsia="en-US"/>
        </w:rPr>
        <w:t xml:space="preserve">] = </w:t>
      </w:r>
      <w:proofErr w:type="spellStart"/>
      <w:r w:rsidRPr="00E02FE2">
        <w:rPr>
          <w:rFonts w:eastAsiaTheme="minorHAnsi"/>
          <w:shd w:val="clear" w:color="auto" w:fill="auto"/>
          <w:lang w:eastAsia="en-US"/>
        </w:rPr>
        <w:t>x_ij_diff</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color w:val="C50062"/>
          <w:shd w:val="clear" w:color="auto" w:fill="auto"/>
          <w:lang w:eastAsia="en-US"/>
        </w:rPr>
        <w:t>0</w:t>
      </w:r>
    </w:p>
    <w:p w14:paraId="19A266CD" w14:textId="77777777" w:rsidR="00F16B13" w:rsidRPr="00E02FE2" w:rsidRDefault="00F16B13" w:rsidP="00E02FE2">
      <w:pPr>
        <w:rPr>
          <w:rFonts w:eastAsiaTheme="minorHAnsi"/>
          <w:color w:val="C50062"/>
          <w:shd w:val="clear" w:color="auto" w:fill="auto"/>
          <w:lang w:eastAsia="en-US"/>
        </w:rPr>
      </w:pPr>
      <w:proofErr w:type="spellStart"/>
      <w:r w:rsidRPr="00E02FE2">
        <w:rPr>
          <w:rFonts w:eastAsiaTheme="minorHAnsi"/>
          <w:shd w:val="clear" w:color="auto" w:fill="auto"/>
          <w:lang w:eastAsia="en-US"/>
        </w:rPr>
        <w:t>t_y</w:t>
      </w:r>
      <w:proofErr w:type="spellEnd"/>
      <w:r w:rsidRPr="00E02FE2">
        <w:rPr>
          <w:rFonts w:eastAsiaTheme="minorHAnsi"/>
          <w:bCs/>
          <w:color w:val="000081"/>
          <w:shd w:val="clear" w:color="auto" w:fill="auto"/>
          <w:lang w:eastAsia="en-US"/>
        </w:rPr>
        <w:t>[</w:t>
      </w:r>
      <w:r w:rsidRPr="00E02FE2">
        <w:rPr>
          <w:rFonts w:eastAsiaTheme="minorHAnsi"/>
          <w:shd w:val="clear" w:color="auto" w:fill="auto"/>
          <w:lang w:eastAsia="en-US"/>
        </w:rPr>
        <w:t>k</w:t>
      </w:r>
      <w:r w:rsidRPr="00E02FE2">
        <w:rPr>
          <w:rFonts w:eastAsiaTheme="minorHAnsi"/>
          <w:bCs/>
          <w:color w:val="000081"/>
          <w:shd w:val="clear" w:color="auto" w:fill="auto"/>
          <w:lang w:eastAsia="en-US"/>
        </w:rPr>
        <w:t xml:space="preserve">] = </w:t>
      </w:r>
      <w:proofErr w:type="spellStart"/>
      <w:r w:rsidRPr="00E02FE2">
        <w:rPr>
          <w:rFonts w:eastAsiaTheme="minorHAnsi"/>
          <w:shd w:val="clear" w:color="auto" w:fill="auto"/>
          <w:lang w:eastAsia="en-US"/>
        </w:rPr>
        <w:t>y_ij_diff</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color w:val="C50062"/>
          <w:shd w:val="clear" w:color="auto" w:fill="auto"/>
          <w:lang w:eastAsia="en-US"/>
        </w:rPr>
        <w:t>0</w:t>
      </w:r>
    </w:p>
    <w:p w14:paraId="064E9587"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 calculate </w:t>
      </w:r>
      <w:proofErr w:type="spellStart"/>
      <w:r w:rsidRPr="00E02FE2">
        <w:rPr>
          <w:rFonts w:eastAsiaTheme="minorHAnsi"/>
          <w:shd w:val="clear" w:color="auto" w:fill="auto"/>
          <w:lang w:eastAsia="en-US"/>
        </w:rPr>
        <w:t>concordancies</w:t>
      </w:r>
      <w:proofErr w:type="spellEnd"/>
    </w:p>
    <w:p w14:paraId="0FCB015C" w14:textId="77777777" w:rsidR="00F16B13" w:rsidRPr="00E02FE2" w:rsidRDefault="00F16B13" w:rsidP="00E02FE2">
      <w:pPr>
        <w:rPr>
          <w:rFonts w:eastAsiaTheme="minorHAnsi"/>
          <w:color w:val="408181"/>
          <w:shd w:val="clear" w:color="auto" w:fill="auto"/>
          <w:lang w:eastAsia="en-US"/>
        </w:rPr>
      </w:pPr>
      <w:proofErr w:type="spellStart"/>
      <w:r w:rsidRPr="00E02FE2">
        <w:rPr>
          <w:rFonts w:eastAsiaTheme="minorHAnsi"/>
          <w:shd w:val="clear" w:color="auto" w:fill="auto"/>
          <w:lang w:eastAsia="en-US"/>
        </w:rPr>
        <w:t>concordancy</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proofErr w:type="spellStart"/>
      <w:r w:rsidRPr="00E02FE2">
        <w:rPr>
          <w:rFonts w:eastAsiaTheme="minorHAnsi"/>
          <w:shd w:val="clear" w:color="auto" w:fill="auto"/>
          <w:lang w:eastAsia="en-US"/>
        </w:rPr>
        <w:t>x_ij_diff</w:t>
      </w:r>
      <w:proofErr w:type="spellEnd"/>
      <w:r w:rsidRPr="00E02FE2">
        <w:rPr>
          <w:rFonts w:eastAsiaTheme="minorHAnsi"/>
          <w:color w:val="408181"/>
          <w:shd w:val="clear" w:color="auto" w:fill="auto"/>
          <w:lang w:eastAsia="en-US"/>
        </w:rPr>
        <w:t>*</w:t>
      </w:r>
      <w:proofErr w:type="spellStart"/>
      <w:r w:rsidRPr="00E02FE2">
        <w:rPr>
          <w:rFonts w:eastAsiaTheme="minorHAnsi"/>
          <w:color w:val="408181"/>
          <w:shd w:val="clear" w:color="auto" w:fill="auto"/>
          <w:lang w:eastAsia="en-US"/>
        </w:rPr>
        <w:t>y_ij_diff</w:t>
      </w:r>
      <w:proofErr w:type="spellEnd"/>
    </w:p>
    <w:p w14:paraId="79FFEB6D" w14:textId="77777777" w:rsidR="00F16B13" w:rsidRPr="00E02FE2" w:rsidRDefault="00F16B13" w:rsidP="00E02FE2">
      <w:pPr>
        <w:rPr>
          <w:rFonts w:eastAsiaTheme="minorHAnsi"/>
          <w:color w:val="C50062"/>
          <w:shd w:val="clear" w:color="auto" w:fill="auto"/>
          <w:lang w:eastAsia="en-US"/>
        </w:rPr>
      </w:pPr>
      <w:r w:rsidRPr="00E02FE2">
        <w:rPr>
          <w:rFonts w:eastAsiaTheme="minorHAnsi"/>
          <w:shd w:val="clear" w:color="auto" w:fill="auto"/>
          <w:lang w:eastAsia="en-US"/>
        </w:rPr>
        <w:t>C</w:t>
      </w:r>
      <w:r w:rsidRPr="00E02FE2">
        <w:rPr>
          <w:rFonts w:eastAsiaTheme="minorHAnsi"/>
          <w:bCs/>
          <w:color w:val="000081"/>
          <w:shd w:val="clear" w:color="auto" w:fill="auto"/>
          <w:lang w:eastAsia="en-US"/>
        </w:rPr>
        <w:t>[</w:t>
      </w:r>
      <w:r w:rsidRPr="00E02FE2">
        <w:rPr>
          <w:rFonts w:eastAsiaTheme="minorHAnsi"/>
          <w:shd w:val="clear" w:color="auto" w:fill="auto"/>
          <w:lang w:eastAsia="en-US"/>
        </w:rPr>
        <w:t>k</w:t>
      </w:r>
      <w:r w:rsidRPr="00E02FE2">
        <w:rPr>
          <w:rFonts w:eastAsiaTheme="minorHAnsi"/>
          <w:bCs/>
          <w:color w:val="000081"/>
          <w:shd w:val="clear" w:color="auto" w:fill="auto"/>
          <w:lang w:eastAsia="en-US"/>
        </w:rPr>
        <w:t xml:space="preserve">] = </w:t>
      </w:r>
      <w:proofErr w:type="spellStart"/>
      <w:r w:rsidRPr="00E02FE2">
        <w:rPr>
          <w:rFonts w:eastAsiaTheme="minorHAnsi"/>
          <w:shd w:val="clear" w:color="auto" w:fill="auto"/>
          <w:lang w:eastAsia="en-US"/>
        </w:rPr>
        <w:t>concordancy</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&gt; </w:t>
      </w:r>
      <w:r w:rsidRPr="00E02FE2">
        <w:rPr>
          <w:rFonts w:eastAsiaTheme="minorHAnsi"/>
          <w:color w:val="C50062"/>
          <w:shd w:val="clear" w:color="auto" w:fill="auto"/>
          <w:lang w:eastAsia="en-US"/>
        </w:rPr>
        <w:t>0</w:t>
      </w:r>
    </w:p>
    <w:p w14:paraId="69F7BFF6" w14:textId="77777777" w:rsidR="00F16B13" w:rsidRPr="00E02FE2" w:rsidRDefault="00F16B13" w:rsidP="00E02FE2">
      <w:pPr>
        <w:rPr>
          <w:rFonts w:eastAsiaTheme="minorHAnsi"/>
          <w:color w:val="C50062"/>
          <w:shd w:val="clear" w:color="auto" w:fill="auto"/>
          <w:lang w:eastAsia="en-US"/>
        </w:rPr>
      </w:pPr>
      <w:r w:rsidRPr="00E02FE2">
        <w:rPr>
          <w:rFonts w:eastAsiaTheme="minorHAnsi"/>
          <w:color w:val="0000FF"/>
          <w:shd w:val="clear" w:color="auto" w:fill="auto"/>
          <w:lang w:eastAsia="en-US"/>
        </w:rPr>
        <w:t>D</w:t>
      </w:r>
      <w:r w:rsidRPr="00E02FE2">
        <w:rPr>
          <w:rFonts w:eastAsiaTheme="minorHAnsi"/>
          <w:bCs/>
          <w:color w:val="000081"/>
          <w:shd w:val="clear" w:color="auto" w:fill="auto"/>
          <w:lang w:eastAsia="en-US"/>
        </w:rPr>
        <w:t>[</w:t>
      </w:r>
      <w:r w:rsidRPr="00E02FE2">
        <w:rPr>
          <w:rFonts w:eastAsiaTheme="minorHAnsi"/>
          <w:shd w:val="clear" w:color="auto" w:fill="auto"/>
          <w:lang w:eastAsia="en-US"/>
        </w:rPr>
        <w:t>k</w:t>
      </w:r>
      <w:r w:rsidRPr="00E02FE2">
        <w:rPr>
          <w:rFonts w:eastAsiaTheme="minorHAnsi"/>
          <w:bCs/>
          <w:color w:val="000081"/>
          <w:shd w:val="clear" w:color="auto" w:fill="auto"/>
          <w:lang w:eastAsia="en-US"/>
        </w:rPr>
        <w:t xml:space="preserve">] = </w:t>
      </w:r>
      <w:proofErr w:type="spellStart"/>
      <w:r w:rsidRPr="00E02FE2">
        <w:rPr>
          <w:rFonts w:eastAsiaTheme="minorHAnsi"/>
          <w:shd w:val="clear" w:color="auto" w:fill="auto"/>
          <w:lang w:eastAsia="en-US"/>
        </w:rPr>
        <w:t>concordancy</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&lt; </w:t>
      </w:r>
      <w:r w:rsidRPr="00E02FE2">
        <w:rPr>
          <w:rFonts w:eastAsiaTheme="minorHAnsi"/>
          <w:color w:val="C50062"/>
          <w:shd w:val="clear" w:color="auto" w:fill="auto"/>
          <w:lang w:eastAsia="en-US"/>
        </w:rPr>
        <w:t>0</w:t>
      </w:r>
    </w:p>
    <w:p w14:paraId="608C3AE0"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increment pair index</w:t>
      </w:r>
    </w:p>
    <w:p w14:paraId="7EBB7C89" w14:textId="77777777" w:rsidR="00F16B13" w:rsidRPr="00E02FE2" w:rsidRDefault="00F16B13" w:rsidP="00E02FE2">
      <w:pPr>
        <w:rPr>
          <w:rFonts w:eastAsiaTheme="minorHAnsi"/>
          <w:color w:val="C50062"/>
          <w:shd w:val="clear" w:color="auto" w:fill="auto"/>
          <w:lang w:eastAsia="en-US"/>
        </w:rPr>
      </w:pPr>
      <w:r w:rsidRPr="00E02FE2">
        <w:rPr>
          <w:rFonts w:eastAsiaTheme="minorHAnsi"/>
          <w:shd w:val="clear" w:color="auto" w:fill="auto"/>
          <w:lang w:eastAsia="en-US"/>
        </w:rPr>
        <w:t xml:space="preserve">k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k</w:t>
      </w:r>
      <w:r w:rsidRPr="00E02FE2">
        <w:rPr>
          <w:rFonts w:eastAsiaTheme="minorHAnsi"/>
          <w:bCs/>
          <w:color w:val="000081"/>
          <w:shd w:val="clear" w:color="auto" w:fill="auto"/>
          <w:lang w:eastAsia="en-US"/>
        </w:rPr>
        <w:t>+</w:t>
      </w:r>
      <w:r w:rsidRPr="00E02FE2">
        <w:rPr>
          <w:rFonts w:eastAsiaTheme="minorHAnsi"/>
          <w:color w:val="C50062"/>
          <w:shd w:val="clear" w:color="auto" w:fill="auto"/>
          <w:lang w:eastAsia="en-US"/>
        </w:rPr>
        <w:t>1</w:t>
      </w:r>
    </w:p>
    <w:p w14:paraId="79A599D0"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610ABF1D"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w:t>
      </w:r>
    </w:p>
    <w:p w14:paraId="7452B3CB"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calculate Score</w:t>
      </w:r>
    </w:p>
    <w:p w14:paraId="23C8610B"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xml:space="preserve">S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 xml:space="preserve">sum(C)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sum(D)</w:t>
      </w:r>
    </w:p>
    <w:p w14:paraId="593FA4DB"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Kendall's tau a</w:t>
      </w:r>
    </w:p>
    <w:p w14:paraId="79A458CC"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k_tau_a</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S/N</w:t>
      </w:r>
    </w:p>
    <w:p w14:paraId="30EF71E3"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k_tau_a</w:t>
      </w:r>
      <w:proofErr w:type="spellEnd"/>
    </w:p>
    <w:p w14:paraId="6CF0DAF8"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 Kendall's tau b</w:t>
      </w:r>
    </w:p>
    <w:p w14:paraId="6F0D3D33"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N_tx</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sum(</w:t>
      </w:r>
      <w:proofErr w:type="spellStart"/>
      <w:r w:rsidRPr="00E02FE2">
        <w:rPr>
          <w:rFonts w:eastAsiaTheme="minorHAnsi"/>
          <w:shd w:val="clear" w:color="auto" w:fill="auto"/>
          <w:lang w:eastAsia="en-US"/>
        </w:rPr>
        <w:t>t_x</w:t>
      </w:r>
      <w:proofErr w:type="spellEnd"/>
      <w:r w:rsidRPr="00E02FE2">
        <w:rPr>
          <w:rFonts w:eastAsiaTheme="minorHAnsi"/>
          <w:shd w:val="clear" w:color="auto" w:fill="auto"/>
          <w:lang w:eastAsia="en-US"/>
        </w:rPr>
        <w:t>)</w:t>
      </w:r>
    </w:p>
    <w:p w14:paraId="69F1B6F3"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lastRenderedPageBreak/>
        <w:t>N_ty</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sum(</w:t>
      </w:r>
      <w:proofErr w:type="spellStart"/>
      <w:r w:rsidRPr="00E02FE2">
        <w:rPr>
          <w:rFonts w:eastAsiaTheme="minorHAnsi"/>
          <w:shd w:val="clear" w:color="auto" w:fill="auto"/>
          <w:lang w:eastAsia="en-US"/>
        </w:rPr>
        <w:t>t_y</w:t>
      </w:r>
      <w:proofErr w:type="spellEnd"/>
      <w:r w:rsidRPr="00E02FE2">
        <w:rPr>
          <w:rFonts w:eastAsiaTheme="minorHAnsi"/>
          <w:shd w:val="clear" w:color="auto" w:fill="auto"/>
          <w:lang w:eastAsia="en-US"/>
        </w:rPr>
        <w:t>)</w:t>
      </w:r>
    </w:p>
    <w:p w14:paraId="790477FE" w14:textId="77777777" w:rsidR="00F16B13" w:rsidRPr="00E02FE2" w:rsidRDefault="00F16B13" w:rsidP="00E02FE2">
      <w:pPr>
        <w:rPr>
          <w:rFonts w:eastAsiaTheme="minorHAnsi"/>
          <w:color w:val="408181"/>
          <w:shd w:val="clear" w:color="auto" w:fill="auto"/>
          <w:lang w:eastAsia="en-US"/>
        </w:rPr>
      </w:pPr>
      <w:proofErr w:type="spellStart"/>
      <w:r w:rsidRPr="00E02FE2">
        <w:rPr>
          <w:rFonts w:eastAsiaTheme="minorHAnsi"/>
          <w:shd w:val="clear" w:color="auto" w:fill="auto"/>
          <w:lang w:eastAsia="en-US"/>
        </w:rPr>
        <w:t>k_tau_b</w:t>
      </w:r>
      <w:proofErr w:type="spellEnd"/>
      <w:r w:rsidRPr="00E02FE2">
        <w:rPr>
          <w:rFonts w:eastAsiaTheme="minorHAnsi"/>
          <w:shd w:val="clear" w:color="auto" w:fill="auto"/>
          <w:lang w:eastAsia="en-US"/>
        </w:rPr>
        <w:t xml:space="preserve"> </w:t>
      </w:r>
      <w:r w:rsidRPr="00E02FE2">
        <w:rPr>
          <w:rFonts w:eastAsiaTheme="minorHAnsi"/>
          <w:bCs/>
          <w:color w:val="000081"/>
          <w:shd w:val="clear" w:color="auto" w:fill="auto"/>
          <w:lang w:eastAsia="en-US"/>
        </w:rPr>
        <w:t xml:space="preserve">= </w:t>
      </w:r>
      <w:r w:rsidRPr="00E02FE2">
        <w:rPr>
          <w:rFonts w:eastAsiaTheme="minorHAnsi"/>
          <w:shd w:val="clear" w:color="auto" w:fill="auto"/>
          <w:lang w:eastAsia="en-US"/>
        </w:rPr>
        <w:t>S/sqrt((N</w:t>
      </w:r>
      <w:r w:rsidRPr="00E02FE2">
        <w:rPr>
          <w:rFonts w:eastAsiaTheme="minorHAnsi"/>
          <w:bCs/>
          <w:color w:val="000081"/>
          <w:shd w:val="clear" w:color="auto" w:fill="auto"/>
          <w:lang w:eastAsia="en-US"/>
        </w:rPr>
        <w:t>-</w:t>
      </w:r>
      <w:proofErr w:type="spellStart"/>
      <w:r w:rsidRPr="00E02FE2">
        <w:rPr>
          <w:rFonts w:eastAsiaTheme="minorHAnsi"/>
          <w:shd w:val="clear" w:color="auto" w:fill="auto"/>
          <w:lang w:eastAsia="en-US"/>
        </w:rPr>
        <w:t>N_</w:t>
      </w:r>
      <w:proofErr w:type="gramStart"/>
      <w:r w:rsidRPr="00E02FE2">
        <w:rPr>
          <w:rFonts w:eastAsiaTheme="minorHAnsi"/>
          <w:shd w:val="clear" w:color="auto" w:fill="auto"/>
          <w:lang w:eastAsia="en-US"/>
        </w:rPr>
        <w:t>tx</w:t>
      </w:r>
      <w:proofErr w:type="spellEnd"/>
      <w:r w:rsidRPr="00E02FE2">
        <w:rPr>
          <w:rFonts w:eastAsiaTheme="minorHAnsi"/>
          <w:shd w:val="clear" w:color="auto" w:fill="auto"/>
          <w:lang w:eastAsia="en-US"/>
        </w:rPr>
        <w:t>)</w:t>
      </w:r>
      <w:r w:rsidRPr="00E02FE2">
        <w:rPr>
          <w:rFonts w:eastAsiaTheme="minorHAnsi"/>
          <w:color w:val="408181"/>
          <w:shd w:val="clear" w:color="auto" w:fill="auto"/>
          <w:lang w:eastAsia="en-US"/>
        </w:rPr>
        <w:t>*</w:t>
      </w:r>
      <w:proofErr w:type="gramEnd"/>
      <w:r w:rsidRPr="00E02FE2">
        <w:rPr>
          <w:rFonts w:eastAsiaTheme="minorHAnsi"/>
          <w:color w:val="408181"/>
          <w:shd w:val="clear" w:color="auto" w:fill="auto"/>
          <w:lang w:eastAsia="en-US"/>
        </w:rPr>
        <w:t>(N-</w:t>
      </w:r>
      <w:proofErr w:type="spellStart"/>
      <w:r w:rsidRPr="00E02FE2">
        <w:rPr>
          <w:rFonts w:eastAsiaTheme="minorHAnsi"/>
          <w:color w:val="408181"/>
          <w:shd w:val="clear" w:color="auto" w:fill="auto"/>
          <w:lang w:eastAsia="en-US"/>
        </w:rPr>
        <w:t>N_ty</w:t>
      </w:r>
      <w:proofErr w:type="spellEnd"/>
      <w:r w:rsidRPr="00E02FE2">
        <w:rPr>
          <w:rFonts w:eastAsiaTheme="minorHAnsi"/>
          <w:color w:val="408181"/>
          <w:shd w:val="clear" w:color="auto" w:fill="auto"/>
          <w:lang w:eastAsia="en-US"/>
        </w:rPr>
        <w:t>))</w:t>
      </w:r>
    </w:p>
    <w:p w14:paraId="3B7C44CF" w14:textId="77777777" w:rsidR="00F16B13" w:rsidRPr="00E02FE2" w:rsidRDefault="00F16B13" w:rsidP="00E02FE2">
      <w:pPr>
        <w:rPr>
          <w:rFonts w:eastAsiaTheme="minorHAnsi"/>
          <w:shd w:val="clear" w:color="auto" w:fill="auto"/>
          <w:lang w:eastAsia="en-US"/>
        </w:rPr>
      </w:pPr>
      <w:proofErr w:type="spellStart"/>
      <w:r w:rsidRPr="00E02FE2">
        <w:rPr>
          <w:rFonts w:eastAsiaTheme="minorHAnsi"/>
          <w:shd w:val="clear" w:color="auto" w:fill="auto"/>
          <w:lang w:eastAsia="en-US"/>
        </w:rPr>
        <w:t>k_tau_b</w:t>
      </w:r>
      <w:proofErr w:type="spellEnd"/>
    </w:p>
    <w:p w14:paraId="296884A7" w14:textId="77777777" w:rsidR="00F16B13" w:rsidRPr="00E02FE2" w:rsidRDefault="00F16B13" w:rsidP="00E02FE2">
      <w:pPr>
        <w:rPr>
          <w:rFonts w:eastAsiaTheme="minorHAnsi"/>
          <w:shd w:val="clear" w:color="auto" w:fill="auto"/>
          <w:lang w:eastAsia="en-US"/>
        </w:rPr>
      </w:pPr>
      <w:r w:rsidRPr="00E02FE2">
        <w:rPr>
          <w:rFonts w:eastAsiaTheme="minorHAnsi"/>
          <w:shd w:val="clear" w:color="auto" w:fill="auto"/>
          <w:lang w:eastAsia="en-US"/>
        </w:rPr>
        <w:t>end</w:t>
      </w:r>
    </w:p>
    <w:p w14:paraId="0E5136D7" w14:textId="47FE9AE9" w:rsidR="00F16B13" w:rsidRPr="00E02FE2" w:rsidRDefault="00F16B13" w:rsidP="00E02FE2">
      <w:r w:rsidRPr="00E02FE2">
        <w:rPr>
          <w:rFonts w:eastAsiaTheme="minorHAnsi"/>
          <w:shd w:val="clear" w:color="auto" w:fill="auto"/>
          <w:lang w:eastAsia="en-US"/>
        </w:rPr>
        <w:t>-4-</w:t>
      </w:r>
    </w:p>
    <w:sectPr w:rsidR="00F16B13" w:rsidRPr="00E02FE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 Higgs" w:date="2018-03-20T21:47:00Z" w:initials="CH">
    <w:p w14:paraId="5C0CCBAA" w14:textId="77777777" w:rsidR="00455DB3" w:rsidRDefault="00455DB3" w:rsidP="00E02FE2">
      <w:r>
        <w:rPr>
          <w:rStyle w:val="CommentReference"/>
        </w:rPr>
        <w:annotationRef/>
      </w:r>
      <w:r w:rsidRPr="00903D6A">
        <w:t>Still rough notes</w:t>
      </w:r>
      <w:r>
        <w:t>!  Next thing to focus on is power calculation principles (touched on briefly in heuristic way below), alternate approaches to confidence interval estimation for correlation coefficients, and a lot more on mixed effects modelling (as the ICC is what we’re really interested in here, I’ve now realised).</w:t>
      </w:r>
    </w:p>
    <w:p w14:paraId="1608CC02" w14:textId="6A871A67" w:rsidR="00455DB3" w:rsidRDefault="00455DB3" w:rsidP="00E02FE2">
      <w:pPr>
        <w:pStyle w:val="CommentText"/>
      </w:pPr>
    </w:p>
  </w:comment>
  <w:comment w:id="2" w:author="Carl Higgs" w:date="2018-03-20T23:26:00Z" w:initials="CH">
    <w:p w14:paraId="74F6F6DC" w14:textId="515EA17C" w:rsidR="009D058B" w:rsidRDefault="009D058B">
      <w:pPr>
        <w:pStyle w:val="CommentText"/>
      </w:pPr>
      <w:r>
        <w:rPr>
          <w:rStyle w:val="CommentReference"/>
        </w:rPr>
        <w:annotationRef/>
      </w:r>
      <w:r>
        <w:t xml:space="preserve">Linear mixed effects, </w:t>
      </w:r>
      <w:r w:rsidR="00532543">
        <w:t>regularised (</w:t>
      </w:r>
      <w:r>
        <w:t>Bayesian</w:t>
      </w:r>
      <w:r w:rsidR="00532543">
        <w:t>)</w:t>
      </w:r>
      <w:r>
        <w:t xml:space="preserve"> mixed effects, multilevel mixed effects and </w:t>
      </w:r>
      <w:proofErr w:type="gramStart"/>
      <w:r w:rsidR="00532543">
        <w:t xml:space="preserve">regularised </w:t>
      </w:r>
      <w:r w:rsidR="00532543">
        <w:t xml:space="preserve"> (</w:t>
      </w:r>
      <w:proofErr w:type="gramEnd"/>
      <w:r w:rsidR="00532543">
        <w:t>Bayesian)</w:t>
      </w:r>
      <w:r>
        <w:t xml:space="preserve"> multilevel mixed effects.  Which surprises me, as I th</w:t>
      </w:r>
      <w:r w:rsidR="008A6A74">
        <w:t>ink of</w:t>
      </w:r>
      <w:r>
        <w:t xml:space="preserve"> ‘mixed effects’ as a synonym for multilevel / hierarchical</w:t>
      </w:r>
      <w:proofErr w:type="gramStart"/>
      <w:r>
        <w:t>…..</w:t>
      </w:r>
      <w:proofErr w:type="gramEnd"/>
      <w:r>
        <w:t xml:space="preserve"> apparently not… so now I’m </w:t>
      </w:r>
      <w:proofErr w:type="gramStart"/>
      <w:r>
        <w:t>confused</w:t>
      </w:r>
      <w:proofErr w:type="gramEnd"/>
      <w:r>
        <w:t xml:space="preserve"> and I’ll have to read this in more detail.</w:t>
      </w:r>
    </w:p>
    <w:p w14:paraId="014AB91A" w14:textId="38AE3F92" w:rsidR="000C032B" w:rsidRDefault="000C032B">
      <w:pPr>
        <w:pStyle w:val="CommentText"/>
      </w:pPr>
    </w:p>
    <w:p w14:paraId="21BB172A" w14:textId="7BF97FEC" w:rsidR="008A6A74" w:rsidRDefault="008A6A74">
      <w:pPr>
        <w:pStyle w:val="CommentText"/>
      </w:pPr>
      <w:r>
        <w:t>(</w:t>
      </w:r>
      <w:proofErr w:type="gramStart"/>
      <w:r>
        <w:t>apparently</w:t>
      </w:r>
      <w:proofErr w:type="gramEnd"/>
      <w:r>
        <w:t xml:space="preserve"> I’m not the only one confused! - </w:t>
      </w:r>
      <w:hyperlink r:id="rId1" w:history="1">
        <w:r w:rsidRPr="00D35F3F">
          <w:rPr>
            <w:rStyle w:val="Hyperlink"/>
          </w:rPr>
          <w:t>https://stats.stackexchange.com/questions/171313/difference-between-multilevel-modelling-and-mixed-effects-models</w:t>
        </w:r>
      </w:hyperlink>
    </w:p>
    <w:p w14:paraId="0FC99617" w14:textId="2DA05C16" w:rsidR="008A6A74" w:rsidRDefault="008A6A74">
      <w:pPr>
        <w:pStyle w:val="CommentText"/>
      </w:pPr>
      <w:hyperlink r:id="rId2" w:history="1">
        <w:r w:rsidRPr="00D35F3F">
          <w:rPr>
            <w:rStyle w:val="Hyperlink"/>
          </w:rPr>
          <w:t>https://stats.stackexchange.com/questions/70515/hlm-vs-linear-mixed-models-vs-random-effects-model</w:t>
        </w:r>
      </w:hyperlink>
      <w:r>
        <w:t>)</w:t>
      </w:r>
    </w:p>
    <w:p w14:paraId="77F49AE7" w14:textId="77777777" w:rsidR="008A6A74" w:rsidRDefault="008A6A74">
      <w:pPr>
        <w:pStyle w:val="CommentText"/>
      </w:pPr>
    </w:p>
    <w:p w14:paraId="41EBC0DE" w14:textId="77777777" w:rsidR="000C032B" w:rsidRDefault="000C032B">
      <w:pPr>
        <w:pStyle w:val="CommentText"/>
      </w:pPr>
      <w:r>
        <w:t>Good description of formulas is provided</w:t>
      </w:r>
      <w:r w:rsidR="008A6A74">
        <w:t xml:space="preserve"> though</w:t>
      </w:r>
      <w:r>
        <w:t xml:space="preserve">, </w:t>
      </w:r>
      <w:r w:rsidR="0079613D">
        <w:t>along with clear comparison of pros and cons of different modelling approaches.  T</w:t>
      </w:r>
      <w:r>
        <w:t xml:space="preserve">he authors have an R package </w:t>
      </w:r>
      <w:r w:rsidR="0079613D">
        <w:t>to calculate the various ICCs discussed</w:t>
      </w:r>
    </w:p>
    <w:p w14:paraId="646199BB" w14:textId="77777777" w:rsidR="008A6A74" w:rsidRDefault="008A6A74">
      <w:pPr>
        <w:pStyle w:val="CommentText"/>
      </w:pPr>
    </w:p>
    <w:p w14:paraId="603629D6" w14:textId="77777777" w:rsidR="00BE5D91" w:rsidRDefault="00BE5D91" w:rsidP="00BE5D91">
      <w:pPr>
        <w:autoSpaceDE w:val="0"/>
        <w:autoSpaceDN w:val="0"/>
        <w:adjustRightInd w:val="0"/>
        <w:spacing w:before="0" w:after="0" w:line="240" w:lineRule="auto"/>
      </w:pPr>
      <w:r>
        <w:t xml:space="preserve">The authors note that LMEs are known also as multilevel / hierarchical models actually; for some reason they just chose to adopt an idiosyncratic usage of multilevel: </w:t>
      </w:r>
    </w:p>
    <w:p w14:paraId="75727868" w14:textId="1512F3A6" w:rsidR="008A6A74" w:rsidRDefault="00BE5D91" w:rsidP="00BE5D91">
      <w:pPr>
        <w:autoSpaceDE w:val="0"/>
        <w:autoSpaceDN w:val="0"/>
        <w:adjustRightInd w:val="0"/>
        <w:spacing w:before="0" w:after="0" w:line="240" w:lineRule="auto"/>
      </w:pPr>
      <w:r>
        <w:t>’</w:t>
      </w:r>
      <w:r>
        <w:rPr>
          <w:rFonts w:ascii="AdvTTa9c1b374" w:eastAsiaTheme="minorHAnsi" w:hAnsi="AdvTTa9c1b374" w:cs="AdvTTa9c1b374"/>
          <w:color w:val="231F20"/>
          <w:sz w:val="16"/>
          <w:szCs w:val="16"/>
          <w:shd w:val="clear" w:color="auto" w:fill="auto"/>
          <w:lang w:eastAsia="en-US"/>
        </w:rPr>
        <w:t xml:space="preserve">We call this approach multilevel mixed-effects (MME) </w:t>
      </w:r>
      <w:proofErr w:type="spellStart"/>
      <w:r>
        <w:rPr>
          <w:rFonts w:ascii="AdvTTa9c1b374" w:eastAsiaTheme="minorHAnsi" w:hAnsi="AdvTTa9c1b374" w:cs="AdvTTa9c1b374"/>
          <w:color w:val="231F20"/>
          <w:sz w:val="16"/>
          <w:szCs w:val="16"/>
          <w:shd w:val="clear" w:color="auto" w:fill="auto"/>
          <w:lang w:eastAsia="en-US"/>
        </w:rPr>
        <w:t>modeling</w:t>
      </w:r>
      <w:proofErr w:type="spellEnd"/>
      <w:r>
        <w:rPr>
          <w:rFonts w:ascii="AdvTTa9c1b374" w:eastAsiaTheme="minorHAnsi" w:hAnsi="AdvTTa9c1b374" w:cs="AdvTTa9c1b374"/>
          <w:color w:val="231F20"/>
          <w:sz w:val="16"/>
          <w:szCs w:val="16"/>
          <w:shd w:val="clear" w:color="auto" w:fill="auto"/>
          <w:lang w:eastAsia="en-US"/>
        </w:rPr>
        <w:t>, with</w:t>
      </w:r>
      <w:r>
        <w:rPr>
          <w:rFonts w:ascii="AdvTTa9c1b374" w:eastAsiaTheme="minorHAnsi" w:hAnsi="AdvTTa9c1b374" w:cs="AdvTTa9c1b374"/>
          <w:color w:val="231F20"/>
          <w:sz w:val="16"/>
          <w:szCs w:val="16"/>
          <w:shd w:val="clear" w:color="auto" w:fill="auto"/>
          <w:lang w:eastAsia="en-US"/>
        </w:rPr>
        <w:t xml:space="preserve"> </w:t>
      </w:r>
      <w:r>
        <w:rPr>
          <w:rFonts w:ascii="AdvTTa9c1b374" w:eastAsiaTheme="minorHAnsi" w:hAnsi="AdvTTa9c1b374" w:cs="AdvTTa9c1b374"/>
          <w:color w:val="231F20"/>
          <w:sz w:val="16"/>
          <w:szCs w:val="16"/>
          <w:shd w:val="clear" w:color="auto" w:fill="auto"/>
          <w:lang w:eastAsia="en-US"/>
        </w:rPr>
        <w:t xml:space="preserve">the term </w:t>
      </w:r>
      <w:r>
        <w:rPr>
          <w:rFonts w:ascii="AdvTTeb5f0e55.I" w:eastAsiaTheme="minorHAnsi" w:hAnsi="AdvTTeb5f0e55.I" w:cs="AdvTTeb5f0e55.I"/>
          <w:color w:val="231F20"/>
          <w:sz w:val="16"/>
          <w:szCs w:val="16"/>
          <w:shd w:val="clear" w:color="auto" w:fill="auto"/>
          <w:lang w:eastAsia="en-US"/>
        </w:rPr>
        <w:t xml:space="preserve">multilevel </w:t>
      </w:r>
      <w:r>
        <w:rPr>
          <w:rFonts w:ascii="AdvTTa9c1b374" w:eastAsiaTheme="minorHAnsi" w:hAnsi="AdvTTa9c1b374" w:cs="AdvTTa9c1b374"/>
          <w:color w:val="231F20"/>
          <w:sz w:val="16"/>
          <w:szCs w:val="16"/>
          <w:shd w:val="clear" w:color="auto" w:fill="auto"/>
          <w:lang w:eastAsia="en-US"/>
        </w:rPr>
        <w:t xml:space="preserve">reflecting the fact that the </w:t>
      </w:r>
      <w:proofErr w:type="spellStart"/>
      <w:r>
        <w:rPr>
          <w:rFonts w:ascii="AdvTTa9c1b374" w:eastAsiaTheme="minorHAnsi" w:hAnsi="AdvTTa9c1b374" w:cs="AdvTTa9c1b374"/>
          <w:color w:val="231F20"/>
          <w:sz w:val="16"/>
          <w:szCs w:val="16"/>
          <w:shd w:val="clear" w:color="auto" w:fill="auto"/>
          <w:lang w:eastAsia="en-US"/>
        </w:rPr>
        <w:t>modeling</w:t>
      </w:r>
      <w:proofErr w:type="spellEnd"/>
      <w:r>
        <w:rPr>
          <w:rFonts w:ascii="AdvTTa9c1b374" w:eastAsiaTheme="minorHAnsi" w:hAnsi="AdvTTa9c1b374" w:cs="AdvTTa9c1b374"/>
          <w:color w:val="231F20"/>
          <w:sz w:val="16"/>
          <w:szCs w:val="16"/>
          <w:shd w:val="clear" w:color="auto" w:fill="auto"/>
          <w:lang w:eastAsia="en-US"/>
        </w:rPr>
        <w:t xml:space="preserve"> approach borrows</w:t>
      </w:r>
      <w:r>
        <w:rPr>
          <w:rFonts w:ascii="AdvTTa9c1b374" w:eastAsiaTheme="minorHAnsi" w:hAnsi="AdvTTa9c1b374" w:cs="AdvTTa9c1b374"/>
          <w:color w:val="231F20"/>
          <w:sz w:val="16"/>
          <w:szCs w:val="16"/>
          <w:shd w:val="clear" w:color="auto" w:fill="auto"/>
          <w:lang w:eastAsia="en-US"/>
        </w:rPr>
        <w:t xml:space="preserve"> </w:t>
      </w:r>
      <w:r>
        <w:rPr>
          <w:rFonts w:ascii="AdvTTa9c1b374" w:eastAsiaTheme="minorHAnsi" w:hAnsi="AdvTTa9c1b374" w:cs="AdvTTa9c1b374"/>
          <w:color w:val="231F20"/>
          <w:sz w:val="16"/>
          <w:szCs w:val="16"/>
          <w:shd w:val="clear" w:color="auto" w:fill="auto"/>
          <w:lang w:eastAsia="en-US"/>
        </w:rPr>
        <w:t>part of a methodology typically adopted in robust meta-</w:t>
      </w:r>
      <w:r>
        <w:rPr>
          <w:rFonts w:ascii="AdvTTa9c1b374" w:eastAsiaTheme="minorHAnsi" w:hAnsi="AdvTTa9c1b374" w:cs="AdvTTa9c1b374"/>
          <w:color w:val="231F20"/>
          <w:sz w:val="16"/>
          <w:szCs w:val="16"/>
          <w:shd w:val="clear" w:color="auto" w:fill="auto"/>
          <w:lang w:eastAsia="en-US"/>
        </w:rPr>
        <w:t xml:space="preserve"> </w:t>
      </w:r>
      <w:proofErr w:type="spellStart"/>
      <w:r>
        <w:rPr>
          <w:rFonts w:ascii="AdvTTa9c1b374" w:eastAsiaTheme="minorHAnsi" w:hAnsi="AdvTTa9c1b374" w:cs="AdvTTa9c1b374"/>
          <w:color w:val="231F20"/>
          <w:sz w:val="16"/>
          <w:szCs w:val="16"/>
          <w:shd w:val="clear" w:color="auto" w:fill="auto"/>
          <w:lang w:eastAsia="en-US"/>
        </w:rPr>
        <w:t>nalysis</w:t>
      </w:r>
      <w:proofErr w:type="spellEnd"/>
      <w:r>
        <w:rPr>
          <w:rFonts w:ascii="AdvTTa9c1b374" w:eastAsiaTheme="minorHAnsi" w:hAnsi="AdvTTa9c1b374" w:cs="AdvTTa9c1b374"/>
          <w:color w:val="231F20"/>
          <w:sz w:val="16"/>
          <w:szCs w:val="16"/>
          <w:shd w:val="clear" w:color="auto" w:fill="auto"/>
          <w:lang w:eastAsia="en-US"/>
        </w:rPr>
        <w:t xml:space="preserve"> </w:t>
      </w:r>
      <w:r>
        <w:rPr>
          <w:rFonts w:ascii="AdvTTa9c1b374" w:eastAsiaTheme="minorHAnsi" w:hAnsi="AdvTTa9c1b374" w:cs="AdvTTa9c1b374"/>
          <w:color w:val="231F20"/>
          <w:sz w:val="16"/>
          <w:szCs w:val="16"/>
          <w:shd w:val="clear" w:color="auto" w:fill="auto"/>
          <w:lang w:eastAsia="en-US"/>
        </w:rPr>
        <w:t>when summarizing across previous studies, each of which provided</w:t>
      </w:r>
      <w:r>
        <w:rPr>
          <w:rFonts w:ascii="AdvTTa9c1b374" w:eastAsiaTheme="minorHAnsi" w:hAnsi="AdvTTa9c1b374" w:cs="AdvTTa9c1b374"/>
          <w:color w:val="231F20"/>
          <w:sz w:val="16"/>
          <w:szCs w:val="16"/>
          <w:shd w:val="clear" w:color="auto" w:fill="auto"/>
          <w:lang w:eastAsia="en-US"/>
        </w:rPr>
        <w:t xml:space="preserve"> </w:t>
      </w:r>
      <w:r>
        <w:rPr>
          <w:rFonts w:ascii="AdvTTa9c1b374" w:eastAsiaTheme="minorHAnsi" w:hAnsi="AdvTTa9c1b374" w:cs="AdvTTa9c1b374"/>
          <w:color w:val="231F20"/>
          <w:sz w:val="16"/>
          <w:szCs w:val="16"/>
          <w:shd w:val="clear" w:color="auto" w:fill="auto"/>
          <w:lang w:eastAsia="en-US"/>
        </w:rPr>
        <w:t>both effect estimate and its standard error.</w:t>
      </w:r>
      <w:r>
        <w:rPr>
          <w:rFonts w:ascii="AdvTTa9c1b374" w:eastAsiaTheme="minorHAnsi" w:hAnsi="AdvTTa9c1b374" w:cs="AdvTTa9c1b374"/>
          <w:color w:val="231F20"/>
          <w:sz w:val="16"/>
          <w:szCs w:val="16"/>
          <w:shd w:val="clear" w:color="auto" w:fill="auto"/>
          <w:lang w:eastAsia="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08CC02" w15:done="0"/>
  <w15:commentEx w15:paraId="757278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08CC02" w16cid:durableId="1E5BFFE6"/>
  <w16cid:commentId w16cid:paraId="75727868" w16cid:durableId="1E5C17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483E8" w14:textId="77777777" w:rsidR="008423D3" w:rsidRDefault="008423D3" w:rsidP="00E02FE2">
      <w:r>
        <w:separator/>
      </w:r>
    </w:p>
  </w:endnote>
  <w:endnote w:type="continuationSeparator" w:id="0">
    <w:p w14:paraId="4A3E2E1B" w14:textId="77777777" w:rsidR="008423D3" w:rsidRDefault="008423D3" w:rsidP="00E02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dvTTa9c1b374">
    <w:altName w:val="Calibri"/>
    <w:panose1 w:val="00000000000000000000"/>
    <w:charset w:val="00"/>
    <w:family w:val="swiss"/>
    <w:notTrueType/>
    <w:pitch w:val="default"/>
    <w:sig w:usb0="00000003" w:usb1="00000000" w:usb2="00000000" w:usb3="00000000" w:csb0="00000001" w:csb1="00000000"/>
  </w:font>
  <w:font w:name="AdvTTeb5f0e55.I">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32509" w14:textId="77777777" w:rsidR="008423D3" w:rsidRDefault="008423D3" w:rsidP="00E02FE2">
      <w:r>
        <w:separator/>
      </w:r>
    </w:p>
  </w:footnote>
  <w:footnote w:type="continuationSeparator" w:id="0">
    <w:p w14:paraId="4F5BC878" w14:textId="77777777" w:rsidR="008423D3" w:rsidRDefault="008423D3" w:rsidP="00E02F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C4215" w14:textId="1C4069D1" w:rsidR="00455DB3" w:rsidRPr="00FB2975" w:rsidRDefault="00455DB3" w:rsidP="00E02FE2">
    <w:pPr>
      <w:pStyle w:val="Header"/>
    </w:pPr>
    <w:r>
      <w:t>Carl Higgs – BCA RP2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3FE7"/>
    <w:multiLevelType w:val="hybridMultilevel"/>
    <w:tmpl w:val="801632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894538"/>
    <w:multiLevelType w:val="hybridMultilevel"/>
    <w:tmpl w:val="3F0C1D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C8B1923"/>
    <w:multiLevelType w:val="hybridMultilevel"/>
    <w:tmpl w:val="500C72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A6A5CD5"/>
    <w:multiLevelType w:val="hybridMultilevel"/>
    <w:tmpl w:val="4CD869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1C92BA6"/>
    <w:multiLevelType w:val="hybridMultilevel"/>
    <w:tmpl w:val="4F8AE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4C940C0"/>
    <w:multiLevelType w:val="hybridMultilevel"/>
    <w:tmpl w:val="72F252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 Higgs">
    <w15:presenceInfo w15:providerId="AD" w15:userId="S-1-5-21-84372732-3665074219-3005081462-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ds0vxzfwfs9aes0wcp50pms9pxtez2tr5v&quot;&gt;xibaobablioteca&lt;record-ids&gt;&lt;item&gt;861&lt;/item&gt;&lt;item&gt;870&lt;/item&gt;&lt;item&gt;1305&lt;/item&gt;&lt;item&gt;1311&lt;/item&gt;&lt;item&gt;1312&lt;/item&gt;&lt;item&gt;1313&lt;/item&gt;&lt;item&gt;1314&lt;/item&gt;&lt;item&gt;1315&lt;/item&gt;&lt;item&gt;1319&lt;/item&gt;&lt;item&gt;1320&lt;/item&gt;&lt;item&gt;1321&lt;/item&gt;&lt;item&gt;1322&lt;/item&gt;&lt;item&gt;1323&lt;/item&gt;&lt;item&gt;1324&lt;/item&gt;&lt;item&gt;1325&lt;/item&gt;&lt;item&gt;1326&lt;/item&gt;&lt;item&gt;1328&lt;/item&gt;&lt;item&gt;1329&lt;/item&gt;&lt;item&gt;1330&lt;/item&gt;&lt;item&gt;1332&lt;/item&gt;&lt;/record-ids&gt;&lt;/item&gt;&lt;/Libraries&gt;"/>
  </w:docVars>
  <w:rsids>
    <w:rsidRoot w:val="005F19E2"/>
    <w:rsid w:val="00001B88"/>
    <w:rsid w:val="0002139D"/>
    <w:rsid w:val="00025B63"/>
    <w:rsid w:val="000304C3"/>
    <w:rsid w:val="00063539"/>
    <w:rsid w:val="000B0C83"/>
    <w:rsid w:val="000C032B"/>
    <w:rsid w:val="000C4258"/>
    <w:rsid w:val="000F72C8"/>
    <w:rsid w:val="00153E9A"/>
    <w:rsid w:val="00167190"/>
    <w:rsid w:val="001A5117"/>
    <w:rsid w:val="001D0F04"/>
    <w:rsid w:val="001F4CA1"/>
    <w:rsid w:val="002154D3"/>
    <w:rsid w:val="0022032C"/>
    <w:rsid w:val="002366CD"/>
    <w:rsid w:val="0025098F"/>
    <w:rsid w:val="00255C7B"/>
    <w:rsid w:val="00263957"/>
    <w:rsid w:val="00271517"/>
    <w:rsid w:val="002B6B9C"/>
    <w:rsid w:val="002D4DC3"/>
    <w:rsid w:val="002E0334"/>
    <w:rsid w:val="002E1C73"/>
    <w:rsid w:val="00304835"/>
    <w:rsid w:val="003421AA"/>
    <w:rsid w:val="003949C5"/>
    <w:rsid w:val="003A4F2D"/>
    <w:rsid w:val="003A6429"/>
    <w:rsid w:val="003C5742"/>
    <w:rsid w:val="003E4BCD"/>
    <w:rsid w:val="00407D7E"/>
    <w:rsid w:val="004266FF"/>
    <w:rsid w:val="00455DB3"/>
    <w:rsid w:val="0046147B"/>
    <w:rsid w:val="00486926"/>
    <w:rsid w:val="004956B0"/>
    <w:rsid w:val="004B6B30"/>
    <w:rsid w:val="004C7D05"/>
    <w:rsid w:val="004F0604"/>
    <w:rsid w:val="00504007"/>
    <w:rsid w:val="00532543"/>
    <w:rsid w:val="005561A3"/>
    <w:rsid w:val="00565DF4"/>
    <w:rsid w:val="005936DE"/>
    <w:rsid w:val="005A2F80"/>
    <w:rsid w:val="005C2FF2"/>
    <w:rsid w:val="005C3E41"/>
    <w:rsid w:val="005C6CD7"/>
    <w:rsid w:val="005F19E2"/>
    <w:rsid w:val="005F2BA1"/>
    <w:rsid w:val="00602328"/>
    <w:rsid w:val="00622BA5"/>
    <w:rsid w:val="00627E11"/>
    <w:rsid w:val="00644B76"/>
    <w:rsid w:val="0064540C"/>
    <w:rsid w:val="00656428"/>
    <w:rsid w:val="00666D5F"/>
    <w:rsid w:val="006B69F5"/>
    <w:rsid w:val="006D0C65"/>
    <w:rsid w:val="00720C37"/>
    <w:rsid w:val="00721526"/>
    <w:rsid w:val="007369C1"/>
    <w:rsid w:val="00744593"/>
    <w:rsid w:val="00762D68"/>
    <w:rsid w:val="00774060"/>
    <w:rsid w:val="00776C85"/>
    <w:rsid w:val="00777A68"/>
    <w:rsid w:val="00784994"/>
    <w:rsid w:val="007869E9"/>
    <w:rsid w:val="0079613D"/>
    <w:rsid w:val="007C479F"/>
    <w:rsid w:val="007E3E33"/>
    <w:rsid w:val="007F6F03"/>
    <w:rsid w:val="008251B7"/>
    <w:rsid w:val="008423D3"/>
    <w:rsid w:val="00870A63"/>
    <w:rsid w:val="00870D6B"/>
    <w:rsid w:val="00883587"/>
    <w:rsid w:val="008928B0"/>
    <w:rsid w:val="008A2980"/>
    <w:rsid w:val="008A6A74"/>
    <w:rsid w:val="00903D6A"/>
    <w:rsid w:val="00911361"/>
    <w:rsid w:val="00911370"/>
    <w:rsid w:val="009250C2"/>
    <w:rsid w:val="00932253"/>
    <w:rsid w:val="00955889"/>
    <w:rsid w:val="00963010"/>
    <w:rsid w:val="00963C2D"/>
    <w:rsid w:val="00980B25"/>
    <w:rsid w:val="00990499"/>
    <w:rsid w:val="00995D04"/>
    <w:rsid w:val="009A150D"/>
    <w:rsid w:val="009B7E8A"/>
    <w:rsid w:val="009C1B45"/>
    <w:rsid w:val="009D058B"/>
    <w:rsid w:val="009E541D"/>
    <w:rsid w:val="009F0354"/>
    <w:rsid w:val="009F2D2F"/>
    <w:rsid w:val="00A15376"/>
    <w:rsid w:val="00A724F2"/>
    <w:rsid w:val="00AE4E6A"/>
    <w:rsid w:val="00B039B6"/>
    <w:rsid w:val="00B12126"/>
    <w:rsid w:val="00B13CEA"/>
    <w:rsid w:val="00B425F9"/>
    <w:rsid w:val="00B44CD2"/>
    <w:rsid w:val="00B929DE"/>
    <w:rsid w:val="00BA045E"/>
    <w:rsid w:val="00BA48A2"/>
    <w:rsid w:val="00BD785E"/>
    <w:rsid w:val="00BE1022"/>
    <w:rsid w:val="00BE5D91"/>
    <w:rsid w:val="00C27B78"/>
    <w:rsid w:val="00C543AA"/>
    <w:rsid w:val="00CC7531"/>
    <w:rsid w:val="00CE2D81"/>
    <w:rsid w:val="00D3539A"/>
    <w:rsid w:val="00D5538A"/>
    <w:rsid w:val="00D7138F"/>
    <w:rsid w:val="00D82CBD"/>
    <w:rsid w:val="00DF15C1"/>
    <w:rsid w:val="00E00213"/>
    <w:rsid w:val="00E02FE2"/>
    <w:rsid w:val="00E141B4"/>
    <w:rsid w:val="00E34076"/>
    <w:rsid w:val="00E7301F"/>
    <w:rsid w:val="00E84B2D"/>
    <w:rsid w:val="00EC26D0"/>
    <w:rsid w:val="00EF177C"/>
    <w:rsid w:val="00EF21D8"/>
    <w:rsid w:val="00EF3A1A"/>
    <w:rsid w:val="00F16B13"/>
    <w:rsid w:val="00F4051D"/>
    <w:rsid w:val="00F4282D"/>
    <w:rsid w:val="00F62F86"/>
    <w:rsid w:val="00F7558F"/>
    <w:rsid w:val="00F81A96"/>
    <w:rsid w:val="00F85F85"/>
    <w:rsid w:val="00F92356"/>
    <w:rsid w:val="00FB2975"/>
    <w:rsid w:val="00FB2F64"/>
    <w:rsid w:val="00FB7D3D"/>
    <w:rsid w:val="00FD2838"/>
    <w:rsid w:val="00FD69BF"/>
    <w:rsid w:val="00FE21C5"/>
    <w:rsid w:val="00FF7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7A359"/>
  <w15:chartTrackingRefBased/>
  <w15:docId w15:val="{47467F6B-D505-4FCB-8861-5403664CB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2FE2"/>
    <w:pPr>
      <w:spacing w:before="120" w:after="120" w:line="360" w:lineRule="auto"/>
    </w:pPr>
    <w:rPr>
      <w:rFonts w:ascii="Times New Roman" w:eastAsia="Times New Roman" w:hAnsi="Times New Roman" w:cs="Times New Roman"/>
      <w:color w:val="000000" w:themeColor="text1"/>
      <w:sz w:val="24"/>
      <w:szCs w:val="24"/>
      <w:shd w:val="clear" w:color="auto" w:fill="FFFFFF"/>
      <w:lang w:val="en-AU" w:eastAsia="en-AU"/>
    </w:rPr>
  </w:style>
  <w:style w:type="paragraph" w:styleId="Heading1">
    <w:name w:val="heading 1"/>
    <w:basedOn w:val="Normal"/>
    <w:next w:val="Normal"/>
    <w:link w:val="Heading1Char"/>
    <w:uiPriority w:val="9"/>
    <w:qFormat/>
    <w:rsid w:val="00D82CBD"/>
    <w:pPr>
      <w:keepNext/>
      <w:keepLines/>
      <w:spacing w:before="240"/>
      <w:outlineLvl w:val="0"/>
    </w:pPr>
    <w:rPr>
      <w:color w:val="2F5496" w:themeColor="accent1" w:themeShade="BF"/>
      <w:sz w:val="32"/>
      <w:szCs w:val="32"/>
    </w:rPr>
  </w:style>
  <w:style w:type="paragraph" w:styleId="Heading2">
    <w:name w:val="heading 2"/>
    <w:basedOn w:val="Normal"/>
    <w:next w:val="Normal"/>
    <w:link w:val="Heading2Char"/>
    <w:uiPriority w:val="9"/>
    <w:unhideWhenUsed/>
    <w:qFormat/>
    <w:rsid w:val="005936DE"/>
    <w:pPr>
      <w:keepNext/>
      <w:keepLines/>
      <w:spacing w:after="0" w:line="240" w:lineRule="auto"/>
      <w:outlineLvl w:val="1"/>
    </w:pPr>
    <w:rPr>
      <w:rFonts w:asciiTheme="majorHAnsi" w:eastAsiaTheme="majorEastAsia" w:hAnsiTheme="majorHAnsi" w:cstheme="majorBidi"/>
      <w:color w:val="auto"/>
      <w:sz w:val="26"/>
      <w:szCs w:val="26"/>
    </w:rPr>
  </w:style>
  <w:style w:type="paragraph" w:styleId="Heading3">
    <w:name w:val="heading 3"/>
    <w:basedOn w:val="Normal"/>
    <w:next w:val="Normal"/>
    <w:link w:val="Heading3Char"/>
    <w:uiPriority w:val="9"/>
    <w:unhideWhenUsed/>
    <w:qFormat/>
    <w:rsid w:val="005936DE"/>
    <w:pPr>
      <w:keepNext/>
      <w:keepLines/>
      <w:spacing w:line="240" w:lineRule="auto"/>
      <w:outlineLvl w:val="2"/>
    </w:pPr>
    <w:rPr>
      <w:rFonts w:asciiTheme="majorHAnsi" w:eastAsiaTheme="majorEastAsia" w:hAnsiTheme="majorHAnsi" w:cstheme="majorBidi"/>
      <w:color w:val="auto"/>
    </w:rPr>
  </w:style>
  <w:style w:type="paragraph" w:styleId="Heading4">
    <w:name w:val="heading 4"/>
    <w:basedOn w:val="Normal"/>
    <w:next w:val="Normal"/>
    <w:link w:val="Heading4Char"/>
    <w:uiPriority w:val="9"/>
    <w:unhideWhenUsed/>
    <w:qFormat/>
    <w:rsid w:val="005936DE"/>
    <w:pPr>
      <w:keepNext/>
      <w:keepLines/>
      <w:spacing w:after="0" w:line="240" w:lineRule="auto"/>
      <w:outlineLvl w:val="3"/>
    </w:pPr>
    <w:rPr>
      <w:rFonts w:asciiTheme="majorHAnsi" w:eastAsiaTheme="majorEastAsia" w:hAnsiTheme="majorHAnsi" w:cstheme="majorBidi"/>
      <w:i/>
      <w:iCs/>
      <w:color w:val="au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qFormat/>
    <w:rsid w:val="00A15376"/>
    <w:pPr>
      <w:spacing w:line="240" w:lineRule="auto"/>
      <w:jc w:val="both"/>
    </w:pPr>
    <w:rPr>
      <w:rFonts w:ascii="Calibri" w:eastAsiaTheme="minorEastAsia" w:hAnsi="Calibri" w:cs="Calibri"/>
      <w:noProof/>
      <w:color w:val="00B050"/>
      <w:sz w:val="22"/>
    </w:rPr>
  </w:style>
  <w:style w:type="character" w:customStyle="1" w:styleId="EndNoteBibliographyChar">
    <w:name w:val="EndNote Bibliography Char"/>
    <w:basedOn w:val="DefaultParagraphFont"/>
    <w:link w:val="EndNoteBibliography"/>
    <w:rsid w:val="00A15376"/>
    <w:rPr>
      <w:rFonts w:ascii="Calibri" w:eastAsiaTheme="minorEastAsia" w:hAnsi="Calibri" w:cs="Calibri"/>
      <w:noProof/>
      <w:color w:val="00B050"/>
      <w:szCs w:val="24"/>
      <w:lang w:val="en-AU" w:eastAsia="en-AU"/>
    </w:rPr>
  </w:style>
  <w:style w:type="paragraph" w:customStyle="1" w:styleId="EndNoteBibliographyTitle">
    <w:name w:val="EndNote Bibliography Title"/>
    <w:basedOn w:val="Normal"/>
    <w:link w:val="EndNoteBibliographyTitleChar"/>
    <w:rsid w:val="00A15376"/>
    <w:pPr>
      <w:jc w:val="center"/>
    </w:pPr>
    <w:rPr>
      <w:rFonts w:ascii="Calibri" w:eastAsiaTheme="minorEastAsia" w:hAnsi="Calibri" w:cs="Calibri"/>
      <w:noProof/>
      <w:color w:val="00B050"/>
      <w:sz w:val="22"/>
    </w:rPr>
  </w:style>
  <w:style w:type="character" w:customStyle="1" w:styleId="EndNoteBibliographyTitleChar">
    <w:name w:val="EndNote Bibliography Title Char"/>
    <w:basedOn w:val="DefaultParagraphFont"/>
    <w:link w:val="EndNoteBibliographyTitle"/>
    <w:rsid w:val="00A15376"/>
    <w:rPr>
      <w:rFonts w:ascii="Calibri" w:eastAsiaTheme="minorEastAsia" w:hAnsi="Calibri" w:cs="Calibri"/>
      <w:noProof/>
      <w:color w:val="00B050"/>
      <w:szCs w:val="24"/>
      <w:lang w:val="en-AU" w:eastAsia="en-AU"/>
    </w:rPr>
  </w:style>
  <w:style w:type="table" w:customStyle="1" w:styleId="tabletext">
    <w:name w:val="table_text"/>
    <w:basedOn w:val="TableNormal"/>
    <w:uiPriority w:val="99"/>
    <w:rsid w:val="00486926"/>
    <w:pPr>
      <w:spacing w:after="0" w:line="240" w:lineRule="auto"/>
      <w:jc w:val="center"/>
    </w:pPr>
    <w:rPr>
      <w:rFonts w:eastAsia="Times New Roman" w:cs="Times New Roman"/>
      <w:sz w:val="20"/>
      <w:lang w:val="en-AU" w:eastAsia="en-AU"/>
    </w:rPr>
    <w:tblPr>
      <w:tblBorders>
        <w:top w:val="single" w:sz="4" w:space="0" w:color="auto"/>
        <w:bottom w:val="single" w:sz="4" w:space="0" w:color="auto"/>
      </w:tblBorders>
    </w:tblPr>
    <w:tblStylePr w:type="firstRow">
      <w:tblPr/>
      <w:tcPr>
        <w:tcBorders>
          <w:bottom w:val="single" w:sz="4" w:space="0" w:color="auto"/>
        </w:tcBorders>
      </w:tcPr>
    </w:tblStylePr>
    <w:tblStylePr w:type="firstCol">
      <w:pPr>
        <w:jc w:val="right"/>
      </w:pPr>
    </w:tblStylePr>
  </w:style>
  <w:style w:type="paragraph" w:styleId="ListParagraph">
    <w:name w:val="List Paragraph"/>
    <w:basedOn w:val="Normal"/>
    <w:uiPriority w:val="34"/>
    <w:qFormat/>
    <w:rsid w:val="002B6B9C"/>
    <w:pPr>
      <w:ind w:left="720"/>
      <w:contextualSpacing/>
    </w:pPr>
  </w:style>
  <w:style w:type="character" w:styleId="PlaceholderText">
    <w:name w:val="Placeholder Text"/>
    <w:basedOn w:val="DefaultParagraphFont"/>
    <w:uiPriority w:val="99"/>
    <w:semiHidden/>
    <w:rsid w:val="00F92356"/>
    <w:rPr>
      <w:color w:val="808080"/>
    </w:rPr>
  </w:style>
  <w:style w:type="paragraph" w:styleId="Caption">
    <w:name w:val="caption"/>
    <w:basedOn w:val="Normal"/>
    <w:next w:val="Normal"/>
    <w:uiPriority w:val="35"/>
    <w:unhideWhenUsed/>
    <w:qFormat/>
    <w:rsid w:val="00720C3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B2975"/>
    <w:pPr>
      <w:tabs>
        <w:tab w:val="center" w:pos="4513"/>
        <w:tab w:val="right" w:pos="9026"/>
      </w:tabs>
      <w:spacing w:line="240" w:lineRule="auto"/>
    </w:pPr>
  </w:style>
  <w:style w:type="character" w:customStyle="1" w:styleId="HeaderChar">
    <w:name w:val="Header Char"/>
    <w:basedOn w:val="DefaultParagraphFont"/>
    <w:link w:val="Header"/>
    <w:uiPriority w:val="99"/>
    <w:rsid w:val="00FB2975"/>
  </w:style>
  <w:style w:type="paragraph" w:styleId="Footer">
    <w:name w:val="footer"/>
    <w:basedOn w:val="Normal"/>
    <w:link w:val="FooterChar"/>
    <w:uiPriority w:val="99"/>
    <w:unhideWhenUsed/>
    <w:rsid w:val="00FB2975"/>
    <w:pPr>
      <w:tabs>
        <w:tab w:val="center" w:pos="4513"/>
        <w:tab w:val="right" w:pos="9026"/>
      </w:tabs>
      <w:spacing w:line="240" w:lineRule="auto"/>
    </w:pPr>
  </w:style>
  <w:style w:type="character" w:customStyle="1" w:styleId="FooterChar">
    <w:name w:val="Footer Char"/>
    <w:basedOn w:val="DefaultParagraphFont"/>
    <w:link w:val="Footer"/>
    <w:uiPriority w:val="99"/>
    <w:rsid w:val="00FB2975"/>
  </w:style>
  <w:style w:type="character" w:customStyle="1" w:styleId="Heading1Char">
    <w:name w:val="Heading 1 Char"/>
    <w:basedOn w:val="DefaultParagraphFont"/>
    <w:link w:val="Heading1"/>
    <w:uiPriority w:val="9"/>
    <w:rsid w:val="00D82CBD"/>
    <w:rPr>
      <w:rFonts w:ascii="Times New Roman" w:eastAsia="Times New Roman" w:hAnsi="Times New Roman" w:cs="Times New Roman"/>
      <w:color w:val="2F5496" w:themeColor="accent1" w:themeShade="BF"/>
      <w:sz w:val="32"/>
      <w:szCs w:val="32"/>
      <w:lang w:val="en-AU" w:eastAsia="en-AU"/>
    </w:rPr>
  </w:style>
  <w:style w:type="character" w:styleId="CommentReference">
    <w:name w:val="annotation reference"/>
    <w:basedOn w:val="DefaultParagraphFont"/>
    <w:uiPriority w:val="99"/>
    <w:semiHidden/>
    <w:unhideWhenUsed/>
    <w:rsid w:val="00FD2838"/>
    <w:rPr>
      <w:sz w:val="16"/>
      <w:szCs w:val="16"/>
    </w:rPr>
  </w:style>
  <w:style w:type="paragraph" w:styleId="CommentText">
    <w:name w:val="annotation text"/>
    <w:basedOn w:val="Normal"/>
    <w:link w:val="CommentTextChar"/>
    <w:uiPriority w:val="99"/>
    <w:unhideWhenUsed/>
    <w:rsid w:val="00FD2838"/>
    <w:pPr>
      <w:spacing w:line="240" w:lineRule="auto"/>
    </w:pPr>
    <w:rPr>
      <w:sz w:val="20"/>
      <w:szCs w:val="20"/>
    </w:rPr>
  </w:style>
  <w:style w:type="character" w:customStyle="1" w:styleId="CommentTextChar">
    <w:name w:val="Comment Text Char"/>
    <w:basedOn w:val="DefaultParagraphFont"/>
    <w:link w:val="CommentText"/>
    <w:uiPriority w:val="99"/>
    <w:rsid w:val="00FD2838"/>
    <w:rPr>
      <w:rFonts w:ascii="Times New Roman" w:eastAsia="Times New Roman" w:hAnsi="Times New Roman" w:cs="Times New Roman"/>
      <w:color w:val="000000" w:themeColor="text1"/>
      <w:sz w:val="20"/>
      <w:szCs w:val="20"/>
      <w:lang w:val="en-AU" w:eastAsia="en-AU"/>
    </w:rPr>
  </w:style>
  <w:style w:type="paragraph" w:styleId="CommentSubject">
    <w:name w:val="annotation subject"/>
    <w:basedOn w:val="CommentText"/>
    <w:next w:val="CommentText"/>
    <w:link w:val="CommentSubjectChar"/>
    <w:uiPriority w:val="99"/>
    <w:semiHidden/>
    <w:unhideWhenUsed/>
    <w:rsid w:val="00FD2838"/>
    <w:rPr>
      <w:b/>
      <w:bCs/>
    </w:rPr>
  </w:style>
  <w:style w:type="character" w:customStyle="1" w:styleId="CommentSubjectChar">
    <w:name w:val="Comment Subject Char"/>
    <w:basedOn w:val="CommentTextChar"/>
    <w:link w:val="CommentSubject"/>
    <w:uiPriority w:val="99"/>
    <w:semiHidden/>
    <w:rsid w:val="00FD2838"/>
    <w:rPr>
      <w:rFonts w:ascii="Times New Roman" w:eastAsia="Times New Roman" w:hAnsi="Times New Roman" w:cs="Times New Roman"/>
      <w:b/>
      <w:bCs/>
      <w:color w:val="000000" w:themeColor="text1"/>
      <w:sz w:val="20"/>
      <w:szCs w:val="20"/>
      <w:lang w:val="en-AU" w:eastAsia="en-AU"/>
    </w:rPr>
  </w:style>
  <w:style w:type="paragraph" w:styleId="BalloonText">
    <w:name w:val="Balloon Text"/>
    <w:basedOn w:val="Normal"/>
    <w:link w:val="BalloonTextChar"/>
    <w:uiPriority w:val="99"/>
    <w:semiHidden/>
    <w:unhideWhenUsed/>
    <w:rsid w:val="00FD28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2838"/>
    <w:rPr>
      <w:rFonts w:ascii="Segoe UI" w:eastAsia="Times New Roman" w:hAnsi="Segoe UI" w:cs="Segoe UI"/>
      <w:color w:val="000000" w:themeColor="text1"/>
      <w:sz w:val="18"/>
      <w:szCs w:val="18"/>
      <w:lang w:val="en-AU" w:eastAsia="en-AU"/>
    </w:rPr>
  </w:style>
  <w:style w:type="character" w:customStyle="1" w:styleId="Heading2Char">
    <w:name w:val="Heading 2 Char"/>
    <w:basedOn w:val="DefaultParagraphFont"/>
    <w:link w:val="Heading2"/>
    <w:uiPriority w:val="9"/>
    <w:rsid w:val="005936DE"/>
    <w:rPr>
      <w:rFonts w:asciiTheme="majorHAnsi" w:eastAsiaTheme="majorEastAsia" w:hAnsiTheme="majorHAnsi" w:cstheme="majorBidi"/>
      <w:sz w:val="26"/>
      <w:szCs w:val="26"/>
      <w:lang w:val="en-AU" w:eastAsia="en-AU"/>
    </w:rPr>
  </w:style>
  <w:style w:type="character" w:customStyle="1" w:styleId="Heading3Char">
    <w:name w:val="Heading 3 Char"/>
    <w:basedOn w:val="DefaultParagraphFont"/>
    <w:link w:val="Heading3"/>
    <w:uiPriority w:val="9"/>
    <w:rsid w:val="005936DE"/>
    <w:rPr>
      <w:rFonts w:asciiTheme="majorHAnsi" w:eastAsiaTheme="majorEastAsia" w:hAnsiTheme="majorHAnsi" w:cstheme="majorBidi"/>
      <w:sz w:val="24"/>
      <w:szCs w:val="24"/>
      <w:lang w:val="en-AU" w:eastAsia="en-AU"/>
    </w:rPr>
  </w:style>
  <w:style w:type="character" w:customStyle="1" w:styleId="Heading4Char">
    <w:name w:val="Heading 4 Char"/>
    <w:basedOn w:val="DefaultParagraphFont"/>
    <w:link w:val="Heading4"/>
    <w:uiPriority w:val="9"/>
    <w:rsid w:val="005936DE"/>
    <w:rPr>
      <w:rFonts w:asciiTheme="majorHAnsi" w:eastAsiaTheme="majorEastAsia" w:hAnsiTheme="majorHAnsi" w:cstheme="majorBidi"/>
      <w:i/>
      <w:iCs/>
      <w:sz w:val="24"/>
      <w:szCs w:val="24"/>
      <w:lang w:val="en-AU" w:eastAsia="en-AU"/>
    </w:rPr>
  </w:style>
  <w:style w:type="character" w:styleId="Hyperlink">
    <w:name w:val="Hyperlink"/>
    <w:basedOn w:val="DefaultParagraphFont"/>
    <w:uiPriority w:val="99"/>
    <w:unhideWhenUsed/>
    <w:rsid w:val="008A6A74"/>
    <w:rPr>
      <w:color w:val="0563C1" w:themeColor="hyperlink"/>
      <w:u w:val="single"/>
    </w:rPr>
  </w:style>
  <w:style w:type="character" w:styleId="UnresolvedMention">
    <w:name w:val="Unresolved Mention"/>
    <w:basedOn w:val="DefaultParagraphFont"/>
    <w:uiPriority w:val="99"/>
    <w:semiHidden/>
    <w:unhideWhenUsed/>
    <w:rsid w:val="008A6A7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416440">
      <w:bodyDiv w:val="1"/>
      <w:marLeft w:val="0"/>
      <w:marRight w:val="0"/>
      <w:marTop w:val="0"/>
      <w:marBottom w:val="0"/>
      <w:divBdr>
        <w:top w:val="none" w:sz="0" w:space="0" w:color="auto"/>
        <w:left w:val="none" w:sz="0" w:space="0" w:color="auto"/>
        <w:bottom w:val="none" w:sz="0" w:space="0" w:color="auto"/>
        <w:right w:val="none" w:sz="0" w:space="0" w:color="auto"/>
      </w:divBdr>
      <w:divsChild>
        <w:div w:id="503857667">
          <w:marLeft w:val="0"/>
          <w:marRight w:val="0"/>
          <w:marTop w:val="0"/>
          <w:marBottom w:val="0"/>
          <w:divBdr>
            <w:top w:val="none" w:sz="0" w:space="0" w:color="auto"/>
            <w:left w:val="none" w:sz="0" w:space="0" w:color="auto"/>
            <w:bottom w:val="none" w:sz="0" w:space="0" w:color="auto"/>
            <w:right w:val="none" w:sz="0" w:space="0" w:color="auto"/>
          </w:divBdr>
        </w:div>
        <w:div w:id="267202346">
          <w:marLeft w:val="0"/>
          <w:marRight w:val="0"/>
          <w:marTop w:val="0"/>
          <w:marBottom w:val="0"/>
          <w:divBdr>
            <w:top w:val="none" w:sz="0" w:space="0" w:color="auto"/>
            <w:left w:val="none" w:sz="0" w:space="0" w:color="auto"/>
            <w:bottom w:val="none" w:sz="0" w:space="0" w:color="auto"/>
            <w:right w:val="none" w:sz="0" w:space="0" w:color="auto"/>
          </w:divBdr>
        </w:div>
        <w:div w:id="2130925813">
          <w:marLeft w:val="0"/>
          <w:marRight w:val="0"/>
          <w:marTop w:val="0"/>
          <w:marBottom w:val="0"/>
          <w:divBdr>
            <w:top w:val="none" w:sz="0" w:space="0" w:color="auto"/>
            <w:left w:val="none" w:sz="0" w:space="0" w:color="auto"/>
            <w:bottom w:val="none" w:sz="0" w:space="0" w:color="auto"/>
            <w:right w:val="none" w:sz="0" w:space="0" w:color="auto"/>
          </w:divBdr>
        </w:div>
        <w:div w:id="1479417696">
          <w:marLeft w:val="0"/>
          <w:marRight w:val="0"/>
          <w:marTop w:val="0"/>
          <w:marBottom w:val="0"/>
          <w:divBdr>
            <w:top w:val="none" w:sz="0" w:space="0" w:color="auto"/>
            <w:left w:val="none" w:sz="0" w:space="0" w:color="auto"/>
            <w:bottom w:val="none" w:sz="0" w:space="0" w:color="auto"/>
            <w:right w:val="none" w:sz="0" w:space="0" w:color="auto"/>
          </w:divBdr>
        </w:div>
        <w:div w:id="852182552">
          <w:marLeft w:val="0"/>
          <w:marRight w:val="0"/>
          <w:marTop w:val="0"/>
          <w:marBottom w:val="0"/>
          <w:divBdr>
            <w:top w:val="none" w:sz="0" w:space="0" w:color="auto"/>
            <w:left w:val="none" w:sz="0" w:space="0" w:color="auto"/>
            <w:bottom w:val="none" w:sz="0" w:space="0" w:color="auto"/>
            <w:right w:val="none" w:sz="0" w:space="0" w:color="auto"/>
          </w:divBdr>
        </w:div>
        <w:div w:id="602420144">
          <w:marLeft w:val="0"/>
          <w:marRight w:val="0"/>
          <w:marTop w:val="0"/>
          <w:marBottom w:val="0"/>
          <w:divBdr>
            <w:top w:val="none" w:sz="0" w:space="0" w:color="auto"/>
            <w:left w:val="none" w:sz="0" w:space="0" w:color="auto"/>
            <w:bottom w:val="none" w:sz="0" w:space="0" w:color="auto"/>
            <w:right w:val="none" w:sz="0" w:space="0" w:color="auto"/>
          </w:divBdr>
        </w:div>
        <w:div w:id="1970163598">
          <w:marLeft w:val="0"/>
          <w:marRight w:val="0"/>
          <w:marTop w:val="0"/>
          <w:marBottom w:val="0"/>
          <w:divBdr>
            <w:top w:val="none" w:sz="0" w:space="0" w:color="auto"/>
            <w:left w:val="none" w:sz="0" w:space="0" w:color="auto"/>
            <w:bottom w:val="none" w:sz="0" w:space="0" w:color="auto"/>
            <w:right w:val="none" w:sz="0" w:space="0" w:color="auto"/>
          </w:divBdr>
        </w:div>
        <w:div w:id="645399412">
          <w:marLeft w:val="0"/>
          <w:marRight w:val="0"/>
          <w:marTop w:val="0"/>
          <w:marBottom w:val="0"/>
          <w:divBdr>
            <w:top w:val="none" w:sz="0" w:space="0" w:color="auto"/>
            <w:left w:val="none" w:sz="0" w:space="0" w:color="auto"/>
            <w:bottom w:val="none" w:sz="0" w:space="0" w:color="auto"/>
            <w:right w:val="none" w:sz="0" w:space="0" w:color="auto"/>
          </w:divBdr>
        </w:div>
        <w:div w:id="282732546">
          <w:marLeft w:val="0"/>
          <w:marRight w:val="0"/>
          <w:marTop w:val="0"/>
          <w:marBottom w:val="0"/>
          <w:divBdr>
            <w:top w:val="none" w:sz="0" w:space="0" w:color="auto"/>
            <w:left w:val="none" w:sz="0" w:space="0" w:color="auto"/>
            <w:bottom w:val="none" w:sz="0" w:space="0" w:color="auto"/>
            <w:right w:val="none" w:sz="0" w:space="0" w:color="auto"/>
          </w:divBdr>
        </w:div>
        <w:div w:id="2061706939">
          <w:marLeft w:val="0"/>
          <w:marRight w:val="0"/>
          <w:marTop w:val="0"/>
          <w:marBottom w:val="0"/>
          <w:divBdr>
            <w:top w:val="none" w:sz="0" w:space="0" w:color="auto"/>
            <w:left w:val="none" w:sz="0" w:space="0" w:color="auto"/>
            <w:bottom w:val="none" w:sz="0" w:space="0" w:color="auto"/>
            <w:right w:val="none" w:sz="0" w:space="0" w:color="auto"/>
          </w:divBdr>
        </w:div>
        <w:div w:id="1854224862">
          <w:marLeft w:val="0"/>
          <w:marRight w:val="0"/>
          <w:marTop w:val="0"/>
          <w:marBottom w:val="0"/>
          <w:divBdr>
            <w:top w:val="none" w:sz="0" w:space="0" w:color="auto"/>
            <w:left w:val="none" w:sz="0" w:space="0" w:color="auto"/>
            <w:bottom w:val="none" w:sz="0" w:space="0" w:color="auto"/>
            <w:right w:val="none" w:sz="0" w:space="0" w:color="auto"/>
          </w:divBdr>
        </w:div>
        <w:div w:id="588125395">
          <w:marLeft w:val="0"/>
          <w:marRight w:val="0"/>
          <w:marTop w:val="0"/>
          <w:marBottom w:val="0"/>
          <w:divBdr>
            <w:top w:val="none" w:sz="0" w:space="0" w:color="auto"/>
            <w:left w:val="none" w:sz="0" w:space="0" w:color="auto"/>
            <w:bottom w:val="none" w:sz="0" w:space="0" w:color="auto"/>
            <w:right w:val="none" w:sz="0" w:space="0" w:color="auto"/>
          </w:divBdr>
        </w:div>
        <w:div w:id="1596981485">
          <w:marLeft w:val="0"/>
          <w:marRight w:val="0"/>
          <w:marTop w:val="0"/>
          <w:marBottom w:val="0"/>
          <w:divBdr>
            <w:top w:val="none" w:sz="0" w:space="0" w:color="auto"/>
            <w:left w:val="none" w:sz="0" w:space="0" w:color="auto"/>
            <w:bottom w:val="none" w:sz="0" w:space="0" w:color="auto"/>
            <w:right w:val="none" w:sz="0" w:space="0" w:color="auto"/>
          </w:divBdr>
        </w:div>
        <w:div w:id="2099867332">
          <w:marLeft w:val="0"/>
          <w:marRight w:val="0"/>
          <w:marTop w:val="0"/>
          <w:marBottom w:val="0"/>
          <w:divBdr>
            <w:top w:val="none" w:sz="0" w:space="0" w:color="auto"/>
            <w:left w:val="none" w:sz="0" w:space="0" w:color="auto"/>
            <w:bottom w:val="none" w:sz="0" w:space="0" w:color="auto"/>
            <w:right w:val="none" w:sz="0" w:space="0" w:color="auto"/>
          </w:divBdr>
        </w:div>
        <w:div w:id="2112891470">
          <w:marLeft w:val="0"/>
          <w:marRight w:val="0"/>
          <w:marTop w:val="0"/>
          <w:marBottom w:val="0"/>
          <w:divBdr>
            <w:top w:val="none" w:sz="0" w:space="0" w:color="auto"/>
            <w:left w:val="none" w:sz="0" w:space="0" w:color="auto"/>
            <w:bottom w:val="none" w:sz="0" w:space="0" w:color="auto"/>
            <w:right w:val="none" w:sz="0" w:space="0" w:color="auto"/>
          </w:divBdr>
        </w:div>
        <w:div w:id="117798021">
          <w:marLeft w:val="0"/>
          <w:marRight w:val="0"/>
          <w:marTop w:val="0"/>
          <w:marBottom w:val="0"/>
          <w:divBdr>
            <w:top w:val="none" w:sz="0" w:space="0" w:color="auto"/>
            <w:left w:val="none" w:sz="0" w:space="0" w:color="auto"/>
            <w:bottom w:val="none" w:sz="0" w:space="0" w:color="auto"/>
            <w:right w:val="none" w:sz="0" w:space="0" w:color="auto"/>
          </w:divBdr>
        </w:div>
        <w:div w:id="1292634820">
          <w:marLeft w:val="0"/>
          <w:marRight w:val="0"/>
          <w:marTop w:val="0"/>
          <w:marBottom w:val="0"/>
          <w:divBdr>
            <w:top w:val="none" w:sz="0" w:space="0" w:color="auto"/>
            <w:left w:val="none" w:sz="0" w:space="0" w:color="auto"/>
            <w:bottom w:val="none" w:sz="0" w:space="0" w:color="auto"/>
            <w:right w:val="none" w:sz="0" w:space="0" w:color="auto"/>
          </w:divBdr>
        </w:div>
        <w:div w:id="2065106129">
          <w:marLeft w:val="0"/>
          <w:marRight w:val="0"/>
          <w:marTop w:val="0"/>
          <w:marBottom w:val="0"/>
          <w:divBdr>
            <w:top w:val="none" w:sz="0" w:space="0" w:color="auto"/>
            <w:left w:val="none" w:sz="0" w:space="0" w:color="auto"/>
            <w:bottom w:val="none" w:sz="0" w:space="0" w:color="auto"/>
            <w:right w:val="none" w:sz="0" w:space="0" w:color="auto"/>
          </w:divBdr>
        </w:div>
        <w:div w:id="1260335614">
          <w:marLeft w:val="0"/>
          <w:marRight w:val="0"/>
          <w:marTop w:val="0"/>
          <w:marBottom w:val="0"/>
          <w:divBdr>
            <w:top w:val="none" w:sz="0" w:space="0" w:color="auto"/>
            <w:left w:val="none" w:sz="0" w:space="0" w:color="auto"/>
            <w:bottom w:val="none" w:sz="0" w:space="0" w:color="auto"/>
            <w:right w:val="none" w:sz="0" w:space="0" w:color="auto"/>
          </w:divBdr>
        </w:div>
        <w:div w:id="49158724">
          <w:marLeft w:val="0"/>
          <w:marRight w:val="0"/>
          <w:marTop w:val="0"/>
          <w:marBottom w:val="0"/>
          <w:divBdr>
            <w:top w:val="none" w:sz="0" w:space="0" w:color="auto"/>
            <w:left w:val="none" w:sz="0" w:space="0" w:color="auto"/>
            <w:bottom w:val="none" w:sz="0" w:space="0" w:color="auto"/>
            <w:right w:val="none" w:sz="0" w:space="0" w:color="auto"/>
          </w:divBdr>
        </w:div>
        <w:div w:id="1088700314">
          <w:marLeft w:val="0"/>
          <w:marRight w:val="0"/>
          <w:marTop w:val="0"/>
          <w:marBottom w:val="0"/>
          <w:divBdr>
            <w:top w:val="none" w:sz="0" w:space="0" w:color="auto"/>
            <w:left w:val="none" w:sz="0" w:space="0" w:color="auto"/>
            <w:bottom w:val="none" w:sz="0" w:space="0" w:color="auto"/>
            <w:right w:val="none" w:sz="0" w:space="0" w:color="auto"/>
          </w:divBdr>
        </w:div>
        <w:div w:id="64769800">
          <w:marLeft w:val="0"/>
          <w:marRight w:val="0"/>
          <w:marTop w:val="0"/>
          <w:marBottom w:val="0"/>
          <w:divBdr>
            <w:top w:val="none" w:sz="0" w:space="0" w:color="auto"/>
            <w:left w:val="none" w:sz="0" w:space="0" w:color="auto"/>
            <w:bottom w:val="none" w:sz="0" w:space="0" w:color="auto"/>
            <w:right w:val="none" w:sz="0" w:space="0" w:color="auto"/>
          </w:divBdr>
        </w:div>
        <w:div w:id="1968925175">
          <w:marLeft w:val="0"/>
          <w:marRight w:val="0"/>
          <w:marTop w:val="0"/>
          <w:marBottom w:val="0"/>
          <w:divBdr>
            <w:top w:val="none" w:sz="0" w:space="0" w:color="auto"/>
            <w:left w:val="none" w:sz="0" w:space="0" w:color="auto"/>
            <w:bottom w:val="none" w:sz="0" w:space="0" w:color="auto"/>
            <w:right w:val="none" w:sz="0" w:space="0" w:color="auto"/>
          </w:divBdr>
        </w:div>
        <w:div w:id="1147357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stats.stackexchange.com/questions/70515/hlm-vs-linear-mixed-models-vs-random-effects-model" TargetMode="External"/><Relationship Id="rId1" Type="http://schemas.openxmlformats.org/officeDocument/2006/relationships/hyperlink" Target="https://stats.stackexchange.com/questions/171313/difference-between-multilevel-modelling-and-mixed-effects-model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20EF1-3310-47B1-BCA6-0B8E8F7E8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9082</TotalTime>
  <Pages>22</Pages>
  <Words>5179</Words>
  <Characters>29523</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Higgs</dc:creator>
  <cp:keywords/>
  <dc:description/>
  <cp:lastModifiedBy>Carl Higgs</cp:lastModifiedBy>
  <cp:revision>84</cp:revision>
  <cp:lastPrinted>2018-03-13T14:41:00Z</cp:lastPrinted>
  <dcterms:created xsi:type="dcterms:W3CDTF">2018-03-13T10:33:00Z</dcterms:created>
  <dcterms:modified xsi:type="dcterms:W3CDTF">2018-03-20T13:11:00Z</dcterms:modified>
</cp:coreProperties>
</file>